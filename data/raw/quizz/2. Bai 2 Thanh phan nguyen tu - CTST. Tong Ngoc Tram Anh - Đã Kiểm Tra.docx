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7C045" w14:textId="77777777" w:rsidR="00CB67C9"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b/>
          <w:sz w:val="24"/>
          <w:szCs w:val="24"/>
        </w:rPr>
      </w:pPr>
      <w:bookmarkStart w:id="0" w:name="_Hlk155630070"/>
      <w:bookmarkEnd w:id="0"/>
      <w:r>
        <w:rPr>
          <w:rFonts w:ascii="Times New Roman" w:eastAsia="Times New Roman" w:hAnsi="Times New Roman" w:cs="Times New Roman"/>
          <w:b/>
          <w:sz w:val="24"/>
          <w:szCs w:val="24"/>
        </w:rPr>
        <w:t>BÀI 1: THÀNH PHẦN NGUYÊN TỬ</w:t>
      </w:r>
    </w:p>
    <w:p w14:paraId="1347EC30" w14:textId="217B7C9A" w:rsidR="00CB67C9" w:rsidRDefault="002D6483">
      <w:pPr>
        <w:tabs>
          <w:tab w:val="left" w:pos="274"/>
          <w:tab w:val="left" w:pos="2835"/>
          <w:tab w:val="left" w:pos="5387"/>
          <w:tab w:val="left" w:pos="7938"/>
        </w:tabs>
        <w:spacing w:after="0" w:line="276"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Phần II. Câu trắc nghiệm đúng sai.</w:t>
      </w:r>
      <w:r>
        <w:rPr>
          <w:rFonts w:ascii="Times New Roman" w:eastAsia="Times New Roman" w:hAnsi="Times New Roman" w:cs="Times New Roman"/>
          <w:color w:val="FF0000"/>
          <w:sz w:val="24"/>
          <w:szCs w:val="24"/>
        </w:rPr>
        <w:t xml:space="preserve"> T</w:t>
      </w:r>
      <w:r w:rsidRPr="002D6483">
        <w:rPr>
          <w:rFonts w:ascii="Times New Roman" w:eastAsia="Times New Roman" w:hAnsi="Times New Roman" w:cs="Times New Roman"/>
          <w:color w:val="FF0000"/>
          <w:sz w:val="24"/>
          <w:szCs w:val="24"/>
        </w:rPr>
        <w:t xml:space="preserve">hí sinh trả lời từ câu 1 đến câu </w:t>
      </w:r>
      <w:r w:rsidR="00525869">
        <w:rPr>
          <w:rFonts w:ascii="Times New Roman" w:eastAsia="Times New Roman" w:hAnsi="Times New Roman" w:cs="Times New Roman"/>
          <w:color w:val="FF0000"/>
          <w:sz w:val="24"/>
          <w:szCs w:val="24"/>
        </w:rPr>
        <w:t>10</w:t>
      </w:r>
      <w:r w:rsidRPr="002D6483">
        <w:rPr>
          <w:rFonts w:ascii="Times New Roman" w:eastAsia="Times New Roman" w:hAnsi="Times New Roman" w:cs="Times New Roman"/>
          <w:color w:val="FF0000"/>
          <w:sz w:val="24"/>
          <w:szCs w:val="24"/>
        </w:rPr>
        <w:t xml:space="preserve">. Trong mỗi ý a), b), c), d) ở mỗi câu, thí sinh chọn </w:t>
      </w:r>
      <w:r w:rsidRPr="00525869">
        <w:rPr>
          <w:rFonts w:ascii="Times New Roman Bold" w:eastAsia="Times New Roman" w:hAnsi="Times New Roman Bold" w:cs="Times New Roman"/>
          <w:b/>
          <w:bCs/>
          <w:caps/>
          <w:color w:val="FF0000"/>
          <w:sz w:val="24"/>
          <w:szCs w:val="24"/>
        </w:rPr>
        <w:t>đúng</w:t>
      </w:r>
      <w:r w:rsidRPr="002D6483">
        <w:rPr>
          <w:rFonts w:ascii="Times New Roman" w:eastAsia="Times New Roman" w:hAnsi="Times New Roman" w:cs="Times New Roman"/>
          <w:color w:val="FF0000"/>
          <w:sz w:val="24"/>
          <w:szCs w:val="24"/>
        </w:rPr>
        <w:t xml:space="preserve"> hoặc </w:t>
      </w:r>
      <w:r w:rsidRPr="00525869">
        <w:rPr>
          <w:rFonts w:ascii="Times New Roman" w:eastAsia="Times New Roman" w:hAnsi="Times New Roman" w:cs="Times New Roman"/>
          <w:b/>
          <w:bCs/>
          <w:caps/>
          <w:color w:val="FF0000"/>
          <w:sz w:val="24"/>
          <w:szCs w:val="24"/>
        </w:rPr>
        <w:t>sai.</w:t>
      </w:r>
    </w:p>
    <w:p w14:paraId="493CAE1A" w14:textId="5D976A20"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1. </w:t>
      </w:r>
      <w:r>
        <w:rPr>
          <w:rFonts w:ascii="Times New Roman" w:eastAsia="Times New Roman" w:hAnsi="Times New Roman" w:cs="Times New Roman"/>
          <w:sz w:val="24"/>
          <w:szCs w:val="24"/>
        </w:rPr>
        <w:t>Một loại nguyên tử hydrogen có cấu tạo đơn giản nhất, chỉ tạo nên từ 1 electron và 1 proton.</w:t>
      </w:r>
      <w:r w:rsidR="00B64464">
        <w:rPr>
          <w:rFonts w:ascii="Times New Roman" w:eastAsia="Times New Roman" w:hAnsi="Times New Roman" w:cs="Times New Roman"/>
          <w:sz w:val="24"/>
          <w:szCs w:val="24"/>
        </w:rPr>
        <w:t xml:space="preserve"> Biết khối lượng của neutron </w:t>
      </w:r>
      <w:r w:rsidR="00B64464" w:rsidRPr="00506738">
        <w:rPr>
          <w:rFonts w:ascii="Times New Roman" w:hAnsi="Times New Roman" w:cs="Times New Roman"/>
          <w:kern w:val="2"/>
          <w:position w:val="-4"/>
          <w:sz w:val="24"/>
          <w:szCs w:val="24"/>
          <w14:ligatures w14:val="standardContextual"/>
        </w:rPr>
        <w:object w:dxaOrig="220" w:dyaOrig="200" w14:anchorId="1FD1B9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pt;height:10.2pt" o:ole="">
            <v:imagedata r:id="rId7" o:title=""/>
          </v:shape>
          <o:OLEObject Type="Embed" ProgID="Equation.DSMT4" ShapeID="_x0000_i1025" DrawAspect="Content" ObjectID="_1785312736" r:id="rId8"/>
        </w:object>
      </w:r>
      <w:r w:rsidR="00B64464">
        <w:rPr>
          <w:rFonts w:ascii="Times New Roman" w:hAnsi="Times New Roman" w:cs="Times New Roman"/>
          <w:sz w:val="24"/>
          <w:szCs w:val="24"/>
        </w:rPr>
        <w:t xml:space="preserve">1 amu, khối lượng proton </w:t>
      </w:r>
      <w:r w:rsidR="00B64464" w:rsidRPr="00506738">
        <w:rPr>
          <w:rFonts w:ascii="Times New Roman" w:hAnsi="Times New Roman" w:cs="Times New Roman"/>
          <w:kern w:val="2"/>
          <w:position w:val="-4"/>
          <w:sz w:val="24"/>
          <w:szCs w:val="24"/>
          <w14:ligatures w14:val="standardContextual"/>
        </w:rPr>
        <w:object w:dxaOrig="220" w:dyaOrig="200" w14:anchorId="58CCDF95">
          <v:shape id="_x0000_i1026" type="#_x0000_t75" style="width:13.6pt;height:10.2pt" o:ole="">
            <v:imagedata r:id="rId7" o:title=""/>
          </v:shape>
          <o:OLEObject Type="Embed" ProgID="Equation.DSMT4" ShapeID="_x0000_i1026" DrawAspect="Content" ObjectID="_1785312737" r:id="rId9"/>
        </w:object>
      </w:r>
      <w:r w:rsidR="00B64464">
        <w:rPr>
          <w:rFonts w:ascii="Times New Roman" w:hAnsi="Times New Roman" w:cs="Times New Roman"/>
          <w:sz w:val="24"/>
          <w:szCs w:val="24"/>
        </w:rPr>
        <w:t>1</w:t>
      </w:r>
      <w:r w:rsidR="00B64464" w:rsidRPr="00B64464">
        <w:rPr>
          <w:rFonts w:ascii="Times New Roman" w:hAnsi="Times New Roman" w:cs="Times New Roman"/>
          <w:sz w:val="24"/>
          <w:szCs w:val="24"/>
        </w:rPr>
        <w:t xml:space="preserve"> </w:t>
      </w:r>
      <w:r w:rsidR="00B64464">
        <w:rPr>
          <w:rFonts w:ascii="Times New Roman" w:hAnsi="Times New Roman" w:cs="Times New Roman"/>
          <w:sz w:val="24"/>
          <w:szCs w:val="24"/>
        </w:rPr>
        <w:t xml:space="preserve">amu, khối lượng của electron </w:t>
      </w:r>
      <w:r w:rsidR="00B64464" w:rsidRPr="00506738">
        <w:rPr>
          <w:rFonts w:ascii="Times New Roman" w:hAnsi="Times New Roman" w:cs="Times New Roman"/>
          <w:kern w:val="2"/>
          <w:position w:val="-4"/>
          <w:sz w:val="24"/>
          <w:szCs w:val="24"/>
          <w14:ligatures w14:val="standardContextual"/>
        </w:rPr>
        <w:object w:dxaOrig="220" w:dyaOrig="200" w14:anchorId="26AB175B">
          <v:shape id="_x0000_i1027" type="#_x0000_t75" style="width:13.6pt;height:10.2pt" o:ole="">
            <v:imagedata r:id="rId7" o:title=""/>
          </v:shape>
          <o:OLEObject Type="Embed" ProgID="Equation.DSMT4" ShapeID="_x0000_i1027" DrawAspect="Content" ObjectID="_1785312738" r:id="rId10"/>
        </w:object>
      </w:r>
      <w:r w:rsidR="00B64464">
        <w:rPr>
          <w:rFonts w:ascii="Times New Roman" w:hAnsi="Times New Roman" w:cs="Times New Roman"/>
          <w:sz w:val="24"/>
          <w:szCs w:val="24"/>
        </w:rPr>
        <w:t>0,00055</w:t>
      </w:r>
      <w:r w:rsidR="00B64464" w:rsidRPr="00B64464">
        <w:rPr>
          <w:rFonts w:ascii="Times New Roman" w:hAnsi="Times New Roman" w:cs="Times New Roman"/>
          <w:sz w:val="24"/>
          <w:szCs w:val="24"/>
        </w:rPr>
        <w:t xml:space="preserve"> </w:t>
      </w:r>
      <w:r w:rsidR="00B64464">
        <w:rPr>
          <w:rFonts w:ascii="Times New Roman" w:hAnsi="Times New Roman" w:cs="Times New Roman"/>
          <w:sz w:val="24"/>
          <w:szCs w:val="24"/>
        </w:rPr>
        <w:t>amu.</w:t>
      </w:r>
    </w:p>
    <w:p w14:paraId="37EFEBEB"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Đây là nguyên tử nhẹ nhất trong số các nguyên tử được biết cho đến nay.</w:t>
      </w:r>
      <w:r>
        <w:rPr>
          <w:rFonts w:ascii="Times New Roman" w:eastAsia="Times New Roman" w:hAnsi="Times New Roman" w:cs="Times New Roman"/>
          <w:sz w:val="24"/>
          <w:szCs w:val="24"/>
        </w:rPr>
        <w:tab/>
      </w:r>
    </w:p>
    <w:p w14:paraId="0A3A735C"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Khối lượng nguyên tử xấp xỉ 2 amu.</w:t>
      </w:r>
    </w:p>
    <w:p w14:paraId="7F6853DB"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Hạt nhân nguyên tử có khối lượng lớn gấp khoảng 1818 lần khối lượng lớp vỏ.</w:t>
      </w:r>
    </w:p>
    <w:p w14:paraId="6065E4AE"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Kích thước của nguyên tử bằng kích thước của hạt nhân.</w:t>
      </w:r>
    </w:p>
    <w:p w14:paraId="0B96B6E6" w14:textId="77777777" w:rsidR="00B64464" w:rsidRDefault="00000000" w:rsidP="00B64464">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2. </w:t>
      </w:r>
      <w:r>
        <w:rPr>
          <w:rFonts w:ascii="Times New Roman" w:eastAsia="Times New Roman" w:hAnsi="Times New Roman" w:cs="Times New Roman"/>
          <w:sz w:val="24"/>
          <w:szCs w:val="24"/>
        </w:rPr>
        <w:t>Một loại nguyên tử nitrogen có 7 proton và 7 neutron trong hạt nhân</w:t>
      </w:r>
      <w:r w:rsidR="00B64464" w:rsidRPr="00B64464">
        <w:rPr>
          <w:rFonts w:ascii="Times New Roman" w:eastAsia="Times New Roman" w:hAnsi="Times New Roman" w:cs="Times New Roman"/>
          <w:sz w:val="24"/>
          <w:szCs w:val="24"/>
        </w:rPr>
        <w:t xml:space="preserve"> </w:t>
      </w:r>
      <w:r w:rsidR="00B64464">
        <w:rPr>
          <w:rFonts w:ascii="Times New Roman" w:eastAsia="Times New Roman" w:hAnsi="Times New Roman" w:cs="Times New Roman"/>
          <w:sz w:val="24"/>
          <w:szCs w:val="24"/>
        </w:rPr>
        <w:t xml:space="preserve">Biết khối lượng của neutron </w:t>
      </w:r>
      <w:r w:rsidR="00B64464" w:rsidRPr="00506738">
        <w:rPr>
          <w:rFonts w:ascii="Times New Roman" w:hAnsi="Times New Roman" w:cs="Times New Roman"/>
          <w:kern w:val="2"/>
          <w:position w:val="-4"/>
          <w:sz w:val="24"/>
          <w:szCs w:val="24"/>
          <w14:ligatures w14:val="standardContextual"/>
        </w:rPr>
        <w:object w:dxaOrig="220" w:dyaOrig="200" w14:anchorId="5C202BA6">
          <v:shape id="_x0000_i1028" type="#_x0000_t75" style="width:13.6pt;height:10.2pt" o:ole="">
            <v:imagedata r:id="rId7" o:title=""/>
          </v:shape>
          <o:OLEObject Type="Embed" ProgID="Equation.DSMT4" ShapeID="_x0000_i1028" DrawAspect="Content" ObjectID="_1785312739" r:id="rId11"/>
        </w:object>
      </w:r>
      <w:r w:rsidR="00B64464">
        <w:rPr>
          <w:rFonts w:ascii="Times New Roman" w:hAnsi="Times New Roman" w:cs="Times New Roman"/>
          <w:sz w:val="24"/>
          <w:szCs w:val="24"/>
        </w:rPr>
        <w:t xml:space="preserve">1 amu, khối lượng proton </w:t>
      </w:r>
      <w:r w:rsidR="00B64464" w:rsidRPr="00506738">
        <w:rPr>
          <w:rFonts w:ascii="Times New Roman" w:hAnsi="Times New Roman" w:cs="Times New Roman"/>
          <w:kern w:val="2"/>
          <w:position w:val="-4"/>
          <w:sz w:val="24"/>
          <w:szCs w:val="24"/>
          <w14:ligatures w14:val="standardContextual"/>
        </w:rPr>
        <w:object w:dxaOrig="220" w:dyaOrig="200" w14:anchorId="59375ED6">
          <v:shape id="_x0000_i1029" type="#_x0000_t75" style="width:13.6pt;height:10.2pt" o:ole="">
            <v:imagedata r:id="rId7" o:title=""/>
          </v:shape>
          <o:OLEObject Type="Embed" ProgID="Equation.DSMT4" ShapeID="_x0000_i1029" DrawAspect="Content" ObjectID="_1785312740" r:id="rId12"/>
        </w:object>
      </w:r>
      <w:r w:rsidR="00B64464">
        <w:rPr>
          <w:rFonts w:ascii="Times New Roman" w:hAnsi="Times New Roman" w:cs="Times New Roman"/>
          <w:sz w:val="24"/>
          <w:szCs w:val="24"/>
        </w:rPr>
        <w:t>1</w:t>
      </w:r>
      <w:r w:rsidR="00B64464" w:rsidRPr="00B64464">
        <w:rPr>
          <w:rFonts w:ascii="Times New Roman" w:hAnsi="Times New Roman" w:cs="Times New Roman"/>
          <w:sz w:val="24"/>
          <w:szCs w:val="24"/>
        </w:rPr>
        <w:t xml:space="preserve"> </w:t>
      </w:r>
      <w:r w:rsidR="00B64464">
        <w:rPr>
          <w:rFonts w:ascii="Times New Roman" w:hAnsi="Times New Roman" w:cs="Times New Roman"/>
          <w:sz w:val="24"/>
          <w:szCs w:val="24"/>
        </w:rPr>
        <w:t xml:space="preserve">amu, khối lượng của electron </w:t>
      </w:r>
      <w:r w:rsidR="00B64464" w:rsidRPr="00506738">
        <w:rPr>
          <w:rFonts w:ascii="Times New Roman" w:hAnsi="Times New Roman" w:cs="Times New Roman"/>
          <w:kern w:val="2"/>
          <w:position w:val="-4"/>
          <w:sz w:val="24"/>
          <w:szCs w:val="24"/>
          <w14:ligatures w14:val="standardContextual"/>
        </w:rPr>
        <w:object w:dxaOrig="220" w:dyaOrig="200" w14:anchorId="3C3E2849">
          <v:shape id="_x0000_i1030" type="#_x0000_t75" style="width:13.6pt;height:10.2pt" o:ole="">
            <v:imagedata r:id="rId7" o:title=""/>
          </v:shape>
          <o:OLEObject Type="Embed" ProgID="Equation.DSMT4" ShapeID="_x0000_i1030" DrawAspect="Content" ObjectID="_1785312741" r:id="rId13"/>
        </w:object>
      </w:r>
      <w:r w:rsidR="00B64464">
        <w:rPr>
          <w:rFonts w:ascii="Times New Roman" w:hAnsi="Times New Roman" w:cs="Times New Roman"/>
          <w:sz w:val="24"/>
          <w:szCs w:val="24"/>
        </w:rPr>
        <w:t>0,00055</w:t>
      </w:r>
      <w:r w:rsidR="00B64464" w:rsidRPr="00B64464">
        <w:rPr>
          <w:rFonts w:ascii="Times New Roman" w:hAnsi="Times New Roman" w:cs="Times New Roman"/>
          <w:sz w:val="24"/>
          <w:szCs w:val="24"/>
        </w:rPr>
        <w:t xml:space="preserve"> </w:t>
      </w:r>
      <w:r w:rsidR="00B64464">
        <w:rPr>
          <w:rFonts w:ascii="Times New Roman" w:hAnsi="Times New Roman" w:cs="Times New Roman"/>
          <w:sz w:val="24"/>
          <w:szCs w:val="24"/>
        </w:rPr>
        <w:t>amu.</w:t>
      </w:r>
      <w:r>
        <w:rPr>
          <w:rFonts w:ascii="Times New Roman" w:eastAsia="Times New Roman" w:hAnsi="Times New Roman" w:cs="Times New Roman"/>
          <w:sz w:val="24"/>
          <w:szCs w:val="24"/>
        </w:rPr>
        <w:tab/>
      </w:r>
    </w:p>
    <w:p w14:paraId="4555DA27" w14:textId="2FF341C4" w:rsidR="00CB67C9" w:rsidRDefault="00B64464" w:rsidP="00B64464">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Nguyên tử nitrogen này có 7 electron</w:t>
      </w:r>
      <w:r>
        <w:rPr>
          <w:rFonts w:ascii="Times New Roman" w:eastAsia="Times New Roman" w:hAnsi="Times New Roman" w:cs="Times New Roman"/>
          <w:sz w:val="24"/>
          <w:szCs w:val="24"/>
        </w:rPr>
        <w:tab/>
      </w:r>
    </w:p>
    <w:p w14:paraId="099EE2F6"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Khối lượng của hạt nhân là 14 amu</w:t>
      </w:r>
    </w:p>
    <w:p w14:paraId="2F75B436"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Khối lượng vỏ nguyên tử là 14,00385 amu</w:t>
      </w:r>
    </w:p>
    <w:p w14:paraId="518F41F9"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Khối lượng hạt nhân bằng 99,97% khối lượng toàn nguyên tử nitrogen</w:t>
      </w:r>
    </w:p>
    <w:p w14:paraId="3ACA6DB9" w14:textId="1967D346" w:rsidR="00B64464"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3. </w:t>
      </w:r>
      <w:r>
        <w:rPr>
          <w:rFonts w:ascii="Times New Roman" w:eastAsia="Times New Roman" w:hAnsi="Times New Roman" w:cs="Times New Roman"/>
          <w:sz w:val="24"/>
          <w:szCs w:val="24"/>
        </w:rPr>
        <w:t>Nguyên tử R có điện tích lớp vỏ nguyên tử là -41,6.10</w:t>
      </w:r>
      <w:r>
        <w:rPr>
          <w:rFonts w:ascii="Times New Roman" w:eastAsia="Times New Roman" w:hAnsi="Times New Roman" w:cs="Times New Roman"/>
          <w:sz w:val="24"/>
          <w:szCs w:val="24"/>
          <w:vertAlign w:val="superscript"/>
        </w:rPr>
        <w:t>-19</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w:t>
      </w:r>
      <w:r w:rsidR="00B64464">
        <w:rPr>
          <w:rFonts w:ascii="Times New Roman" w:eastAsia="Times New Roman" w:hAnsi="Times New Roman" w:cs="Times New Roman"/>
          <w:sz w:val="24"/>
          <w:szCs w:val="24"/>
        </w:rPr>
        <w:t xml:space="preserve">. Biết điện tích của 1 electron là </w:t>
      </w:r>
      <w:r w:rsidR="00B64464">
        <w:rPr>
          <w:rFonts w:ascii="Times New Roman" w:eastAsia="MS Mincho" w:hAnsi="Times New Roman" w:cs="Times New Roman"/>
          <w:sz w:val="24"/>
          <w:szCs w:val="24"/>
        </w:rPr>
        <w:t>-1,602.10</w:t>
      </w:r>
      <w:r w:rsidR="00B64464">
        <w:rPr>
          <w:rFonts w:ascii="Times New Roman" w:eastAsia="MS Mincho" w:hAnsi="Times New Roman" w:cs="Times New Roman"/>
          <w:sz w:val="24"/>
          <w:szCs w:val="24"/>
          <w:vertAlign w:val="superscript"/>
        </w:rPr>
        <w:t>-19</w:t>
      </w:r>
      <w:r w:rsidR="00141645">
        <w:rPr>
          <w:rFonts w:ascii="Times New Roman" w:eastAsia="Times New Roman" w:hAnsi="Times New Roman" w:cs="Times New Roman"/>
          <w:sz w:val="24"/>
          <w:szCs w:val="24"/>
        </w:rPr>
        <w:t xml:space="preserve"> </w:t>
      </w:r>
      <w:r w:rsidR="00B64464">
        <w:rPr>
          <w:rFonts w:ascii="Times New Roman" w:eastAsia="Times New Roman" w:hAnsi="Times New Roman" w:cs="Times New Roman"/>
          <w:sz w:val="24"/>
          <w:szCs w:val="24"/>
        </w:rPr>
        <w:t>C.</w:t>
      </w:r>
    </w:p>
    <w:p w14:paraId="3D3D7B2A" w14:textId="02E03770" w:rsidR="00CB67C9" w:rsidRDefault="00B64464">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Lớp vỏ nguyên tử R có 26 electron.</w:t>
      </w:r>
      <w:r>
        <w:rPr>
          <w:rFonts w:ascii="Times New Roman" w:eastAsia="Times New Roman" w:hAnsi="Times New Roman" w:cs="Times New Roman"/>
          <w:sz w:val="24"/>
          <w:szCs w:val="24"/>
        </w:rPr>
        <w:tab/>
      </w:r>
    </w:p>
    <w:p w14:paraId="7AAADA3D"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Hạt nhân nguyên tử R có 26 proton.</w:t>
      </w:r>
    </w:p>
    <w:p w14:paraId="07834A27"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Hạt nhân nguyên tử R có 26 neutron.</w:t>
      </w:r>
    </w:p>
    <w:p w14:paraId="52C07489"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Nguyên tử R trung hòa về điện.</w:t>
      </w:r>
    </w:p>
    <w:p w14:paraId="3C4398B7"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4. </w:t>
      </w:r>
      <w:r>
        <w:rPr>
          <w:rFonts w:ascii="Times New Roman" w:eastAsia="Times New Roman" w:hAnsi="Times New Roman" w:cs="Times New Roman"/>
          <w:sz w:val="24"/>
          <w:szCs w:val="24"/>
        </w:rPr>
        <w:t>X là nguyên tố phổ biến thứ 4 trong vỏ trái đất, X có trong hemoglobin của máu làm nhiệm vụ vận chuyển oxygen, duy trì sự sống. Nguyên tử X có 26 proton trong hạt nhân.</w:t>
      </w:r>
    </w:p>
    <w:p w14:paraId="0846825F"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X có 26 neutron trong hạt nhân.</w:t>
      </w:r>
      <w:r>
        <w:rPr>
          <w:rFonts w:ascii="Times New Roman" w:eastAsia="Times New Roman" w:hAnsi="Times New Roman" w:cs="Times New Roman"/>
          <w:sz w:val="24"/>
          <w:szCs w:val="24"/>
        </w:rPr>
        <w:tab/>
      </w:r>
    </w:p>
    <w:p w14:paraId="14041A7B"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X có 26 electron ở vỏ nguyên tử.</w:t>
      </w:r>
    </w:p>
    <w:p w14:paraId="7C789B59"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X có điện tích hạt nhân là + 26.</w:t>
      </w:r>
    </w:p>
    <w:p w14:paraId="39ECAE27"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Khối lượng nguyên tử X là 26 amu.</w:t>
      </w:r>
    </w:p>
    <w:p w14:paraId="47E1DBB8" w14:textId="023C6981"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5. </w:t>
      </w:r>
      <w:r>
        <w:rPr>
          <w:rFonts w:ascii="Times New Roman" w:eastAsia="Times New Roman" w:hAnsi="Times New Roman" w:cs="Times New Roman"/>
          <w:sz w:val="24"/>
          <w:szCs w:val="24"/>
        </w:rPr>
        <w:t xml:space="preserve">Nguyên tử </w:t>
      </w:r>
      <w:r w:rsidR="00995E18" w:rsidRPr="00995E18">
        <w:rPr>
          <w:rFonts w:ascii="Times New Roman" w:eastAsia="Times New Roman" w:hAnsi="Times New Roman" w:cs="Times New Roman"/>
          <w:sz w:val="24"/>
          <w:szCs w:val="24"/>
          <w:highlight w:val="yellow"/>
        </w:rPr>
        <w:t>cơ bản</w:t>
      </w:r>
      <w:r w:rsidR="00995E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được tạo bởi 3 loại hạt: Proton, neutron và electron. Cho các trường hợp về sự tương ứng giữa hạt cơ bản với khối lượng và điện tích của chúng</w:t>
      </w:r>
    </w:p>
    <w:p w14:paraId="3EB6FB9C"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q = 0.</w:t>
      </w:r>
      <w:r>
        <w:rPr>
          <w:rFonts w:ascii="Times New Roman" w:eastAsia="Times New Roman" w:hAnsi="Times New Roman" w:cs="Times New Roman"/>
          <w:sz w:val="24"/>
          <w:szCs w:val="24"/>
        </w:rPr>
        <w:tab/>
      </w:r>
    </w:p>
    <w:p w14:paraId="0CDF5A61" w14:textId="3A019F82"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Neutron, m </w:t>
      </w:r>
      <m:oMath>
        <m:r>
          <w:rPr>
            <w:rFonts w:ascii="Cambria Math" w:hAnsi="Cambria Math"/>
          </w:rPr>
          <m:t>≈</m:t>
        </m:r>
      </m:oMath>
      <w:r>
        <w:rPr>
          <w:rFonts w:ascii="Times New Roman" w:eastAsia="Times New Roman" w:hAnsi="Times New Roman" w:cs="Times New Roman"/>
          <w:sz w:val="24"/>
          <w:szCs w:val="24"/>
        </w:rPr>
        <w:t xml:space="preserve"> 1 amu</w:t>
      </w:r>
      <w:r w:rsidR="00B64464">
        <w:rPr>
          <w:rFonts w:ascii="Times New Roman" w:eastAsia="Times New Roman" w:hAnsi="Times New Roman" w:cs="Times New Roman"/>
          <w:sz w:val="24"/>
          <w:szCs w:val="24"/>
        </w:rPr>
        <w:t>.</w:t>
      </w:r>
    </w:p>
    <w:p w14:paraId="6F9AF262" w14:textId="6B510F39"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 xml:space="preserve">Proton, m </w:t>
      </w:r>
      <m:oMath>
        <m:r>
          <w:rPr>
            <w:rFonts w:ascii="Cambria Math" w:hAnsi="Cambria Math"/>
          </w:rPr>
          <m:t>≈</m:t>
        </m:r>
      </m:oMath>
      <w:r>
        <w:rPr>
          <w:rFonts w:ascii="Times New Roman" w:eastAsia="Times New Roman" w:hAnsi="Times New Roman" w:cs="Times New Roman"/>
          <w:sz w:val="24"/>
          <w:szCs w:val="24"/>
        </w:rPr>
        <w:t xml:space="preserve"> 1 amu</w:t>
      </w:r>
      <w:r w:rsidR="00B64464">
        <w:rPr>
          <w:rFonts w:ascii="Times New Roman" w:eastAsia="Times New Roman" w:hAnsi="Times New Roman" w:cs="Times New Roman"/>
          <w:sz w:val="24"/>
          <w:szCs w:val="24"/>
        </w:rPr>
        <w:t>.</w:t>
      </w:r>
    </w:p>
    <w:p w14:paraId="26518DD1" w14:textId="1FC1E51C"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 xml:space="preserve">Proton, m </w:t>
      </w:r>
      <m:oMath>
        <m:r>
          <w:rPr>
            <w:rFonts w:ascii="Cambria Math" w:hAnsi="Cambria Math"/>
          </w:rPr>
          <m:t>≈</m:t>
        </m:r>
      </m:oMath>
      <w:r>
        <w:rPr>
          <w:rFonts w:ascii="Times New Roman" w:eastAsia="Times New Roman" w:hAnsi="Times New Roman" w:cs="Times New Roman"/>
          <w:sz w:val="24"/>
          <w:szCs w:val="24"/>
        </w:rPr>
        <w:t xml:space="preserve"> 0,055 amu</w:t>
      </w:r>
      <w:r w:rsidR="00B64464">
        <w:rPr>
          <w:rFonts w:ascii="Times New Roman" w:eastAsia="Times New Roman" w:hAnsi="Times New Roman" w:cs="Times New Roman"/>
          <w:sz w:val="24"/>
          <w:szCs w:val="24"/>
        </w:rPr>
        <w:t>.</w:t>
      </w:r>
    </w:p>
    <w:p w14:paraId="21BA5A47"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6. </w:t>
      </w:r>
      <w:r>
        <w:rPr>
          <w:rFonts w:ascii="Times New Roman" w:eastAsia="Times New Roman" w:hAnsi="Times New Roman" w:cs="Times New Roman"/>
          <w:sz w:val="24"/>
          <w:szCs w:val="24"/>
        </w:rPr>
        <w:t>Cho 1 mol kim loại X.</w:t>
      </w:r>
    </w:p>
    <w:p w14:paraId="052616FC"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1 mol X chứa số lượng nguyên tử bằng số lượng nguyên tử trong 1 mol nguyên tử hydrogen</w:t>
      </w:r>
      <w:r>
        <w:rPr>
          <w:rFonts w:ascii="Times New Roman" w:eastAsia="Times New Roman" w:hAnsi="Times New Roman" w:cs="Times New Roman"/>
          <w:sz w:val="24"/>
          <w:szCs w:val="24"/>
        </w:rPr>
        <w:tab/>
      </w:r>
    </w:p>
    <w:p w14:paraId="214C7613" w14:textId="5DF2977A"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1 mol X chứa số lượng nguyên tử bằng số lượng nguyên tử trong </w:t>
      </w:r>
      <w:r w:rsidR="003C6A28" w:rsidRPr="003C6A28">
        <w:rPr>
          <w:rFonts w:ascii="Times New Roman" w:eastAsia="Times New Roman" w:hAnsi="Times New Roman" w:cs="Times New Roman"/>
          <w:position w:val="-24"/>
          <w:sz w:val="24"/>
          <w:szCs w:val="24"/>
        </w:rPr>
        <w:object w:dxaOrig="240" w:dyaOrig="620" w14:anchorId="39C03136">
          <v:shape id="_x0000_i1031" type="#_x0000_t75" style="width:12.25pt;height:30.55pt" o:ole="">
            <v:imagedata r:id="rId14" o:title=""/>
          </v:shape>
          <o:OLEObject Type="Embed" ProgID="Equation.DSMT4" ShapeID="_x0000_i1031" DrawAspect="Content" ObjectID="_1785312742" r:id="rId15"/>
        </w:object>
      </w:r>
      <w:r>
        <w:rPr>
          <w:rFonts w:ascii="Times New Roman" w:eastAsia="Times New Roman" w:hAnsi="Times New Roman" w:cs="Times New Roman"/>
          <w:sz w:val="24"/>
          <w:szCs w:val="24"/>
        </w:rPr>
        <w:t xml:space="preserve"> mol nguyên tử carbon</w:t>
      </w:r>
    </w:p>
    <w:p w14:paraId="0D5A770B"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1 mol X có khối lượng bằng khối lượng 1 mol hydrogen</w:t>
      </w:r>
    </w:p>
    <w:p w14:paraId="6295A70D" w14:textId="02FE81AD"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 xml:space="preserve">1 mol X có khối lượng bằng </w:t>
      </w:r>
      <w:r w:rsidR="003C6A28" w:rsidRPr="003C6A28">
        <w:rPr>
          <w:rFonts w:ascii="Times New Roman" w:eastAsia="Times New Roman" w:hAnsi="Times New Roman" w:cs="Times New Roman"/>
          <w:position w:val="-24"/>
          <w:sz w:val="24"/>
          <w:szCs w:val="24"/>
        </w:rPr>
        <w:object w:dxaOrig="240" w:dyaOrig="620" w14:anchorId="29FF1FBC">
          <v:shape id="_x0000_i1032" type="#_x0000_t75" style="width:12.25pt;height:30.55pt" o:ole="">
            <v:imagedata r:id="rId14" o:title=""/>
          </v:shape>
          <o:OLEObject Type="Embed" ProgID="Equation.DSMT4" ShapeID="_x0000_i1032" DrawAspect="Content" ObjectID="_1785312743" r:id="rId16"/>
        </w:object>
      </w:r>
      <w:r w:rsidR="003C6A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khối lượng 1 mol carbon</w:t>
      </w:r>
    </w:p>
    <w:p w14:paraId="2236978F"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7. </w:t>
      </w:r>
      <w:r>
        <w:rPr>
          <w:rFonts w:ascii="Times New Roman" w:eastAsia="Times New Roman" w:hAnsi="Times New Roman" w:cs="Times New Roman"/>
          <w:sz w:val="24"/>
          <w:szCs w:val="24"/>
        </w:rPr>
        <w:t>Magnesium oxide (MgO) được sử dụng để làm dịu cơn đau ợ nóng và chua của chứng đau dạ dày. Tổng số hạt mang điện trong hợp chất MgO là 40. Số hạt mang điện trong nguyên tử Mg nhiều hơn số hạt mang điện trong nguyên tử O là 8</w:t>
      </w:r>
    </w:p>
    <w:p w14:paraId="236109C4"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Điện tích hạt nhân của Mg là 8</w:t>
      </w:r>
      <w:r>
        <w:rPr>
          <w:rFonts w:ascii="Times New Roman" w:eastAsia="Times New Roman" w:hAnsi="Times New Roman" w:cs="Times New Roman"/>
          <w:sz w:val="24"/>
          <w:szCs w:val="24"/>
        </w:rPr>
        <w:tab/>
      </w:r>
    </w:p>
    <w:p w14:paraId="5CC05C40"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Số electron của nguyên tử O là 10 </w:t>
      </w:r>
    </w:p>
    <w:p w14:paraId="5A9FD7FE"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Tổng số hạt mang điện trong nguyên tử Mg là 24</w:t>
      </w:r>
    </w:p>
    <w:p w14:paraId="412E15D2"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Số proton của nguyên tử Mg ít hơn nguyên tử O là 8</w:t>
      </w:r>
    </w:p>
    <w:p w14:paraId="2007FE5F" w14:textId="77777777" w:rsidR="00CB67C9" w:rsidRDefault="00000000">
      <w:pPr>
        <w:tabs>
          <w:tab w:val="left" w:pos="274"/>
          <w:tab w:val="left" w:pos="2835"/>
          <w:tab w:val="left" w:pos="5387"/>
          <w:tab w:val="left" w:pos="7938"/>
        </w:tabs>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8. </w:t>
      </w:r>
      <w:r>
        <w:rPr>
          <w:rFonts w:ascii="Times New Roman" w:eastAsia="Times New Roman" w:hAnsi="Times New Roman" w:cs="Times New Roman"/>
          <w:sz w:val="24"/>
          <w:szCs w:val="24"/>
        </w:rPr>
        <w:t xml:space="preserve">Mô hình cấu tạo của nguyên tử Hydrogen và nguyên tử Helium được cho dưới đây. </w:t>
      </w:r>
    </w:p>
    <w:p w14:paraId="6DB63742" w14:textId="77777777" w:rsidR="00CB67C9" w:rsidRDefault="00000000">
      <w:pPr>
        <w:tabs>
          <w:tab w:val="left" w:pos="274"/>
          <w:tab w:val="left" w:pos="2835"/>
          <w:tab w:val="left" w:pos="5387"/>
          <w:tab w:val="left" w:pos="7938"/>
        </w:tabs>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F2C565F" wp14:editId="62FA6A9A">
            <wp:extent cx="1799091" cy="1055589"/>
            <wp:effectExtent l="0" t="0" r="0" b="0"/>
            <wp:docPr id="2"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17"/>
                    <a:srcRect l="3989" t="14999" r="15465" b="12884"/>
                    <a:stretch>
                      <a:fillRect/>
                    </a:stretch>
                  </pic:blipFill>
                  <pic:spPr>
                    <a:xfrm>
                      <a:off x="0" y="0"/>
                      <a:ext cx="1799091" cy="1055589"/>
                    </a:xfrm>
                    <a:prstGeom prst="rect">
                      <a:avLst/>
                    </a:prstGeom>
                    <a:ln/>
                  </pic:spPr>
                </pic:pic>
              </a:graphicData>
            </a:graphic>
          </wp:inline>
        </w:drawing>
      </w:r>
    </w:p>
    <w:p w14:paraId="0272DA63"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Số hạt electron của nguyên tử Hydrogen là 2</w:t>
      </w:r>
      <w:r>
        <w:rPr>
          <w:rFonts w:ascii="Times New Roman" w:eastAsia="Times New Roman" w:hAnsi="Times New Roman" w:cs="Times New Roman"/>
          <w:sz w:val="24"/>
          <w:szCs w:val="24"/>
        </w:rPr>
        <w:tab/>
      </w:r>
    </w:p>
    <w:p w14:paraId="0B30C1BD"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b. </w:t>
      </w:r>
      <w:r>
        <w:rPr>
          <w:rFonts w:ascii="Times New Roman" w:eastAsia="Times New Roman" w:hAnsi="Times New Roman" w:cs="Times New Roman"/>
          <w:sz w:val="24"/>
          <w:szCs w:val="24"/>
        </w:rPr>
        <w:t>Trong nguyên tử Helium Số hạt proton = số hạt neutron</w:t>
      </w:r>
    </w:p>
    <w:p w14:paraId="688524DC"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Số hạt neutron trong nguyên tử Helium là 0</w:t>
      </w:r>
    </w:p>
    <w:p w14:paraId="56E3FB68"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Nguyên tử Hydrogen và Helium có điện tích hạt nhân giống nhau</w:t>
      </w:r>
    </w:p>
    <w:p w14:paraId="03309A21" w14:textId="3A7A66CD" w:rsidR="00CB67C9" w:rsidRDefault="00000000">
      <w:pPr>
        <w:tabs>
          <w:tab w:val="left" w:pos="992"/>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9. </w:t>
      </w:r>
      <w:r>
        <w:rPr>
          <w:rFonts w:ascii="Times New Roman" w:eastAsia="Times New Roman" w:hAnsi="Times New Roman" w:cs="Times New Roman"/>
          <w:sz w:val="24"/>
          <w:szCs w:val="24"/>
        </w:rPr>
        <w:t>Cho mô hình cấu tạo của nguyên tử carbon và nguyên tử oxygen</w:t>
      </w:r>
      <w:r w:rsidR="003A4039">
        <w:rPr>
          <w:rFonts w:ascii="Times New Roman" w:eastAsia="Times New Roman" w:hAnsi="Times New Roman" w:cs="Times New Roman"/>
          <w:sz w:val="24"/>
          <w:szCs w:val="24"/>
        </w:rPr>
        <w:t xml:space="preserve"> lần lượt</w:t>
      </w:r>
      <w:r>
        <w:rPr>
          <w:rFonts w:ascii="Times New Roman" w:eastAsia="Times New Roman" w:hAnsi="Times New Roman" w:cs="Times New Roman"/>
          <w:sz w:val="24"/>
          <w:szCs w:val="24"/>
        </w:rPr>
        <w:t xml:space="preserve"> như sau:</w:t>
      </w:r>
    </w:p>
    <w:p w14:paraId="7A959331" w14:textId="5DCD9012" w:rsidR="00CB67C9" w:rsidRDefault="00000000">
      <w:pPr>
        <w:spacing w:after="0" w:line="276" w:lineRule="auto"/>
        <w:ind w:left="99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BD88BF5" wp14:editId="7D7E1310">
            <wp:extent cx="1396337" cy="1522918"/>
            <wp:effectExtent l="0" t="0" r="0" b="0"/>
            <wp:docPr id="5" name="image7.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Diagram&#10;&#10;Description automatically generated"/>
                    <pic:cNvPicPr preferRelativeResize="0"/>
                  </pic:nvPicPr>
                  <pic:blipFill>
                    <a:blip r:embed="rId18"/>
                    <a:srcRect r="26172"/>
                    <a:stretch>
                      <a:fillRect/>
                    </a:stretch>
                  </pic:blipFill>
                  <pic:spPr>
                    <a:xfrm>
                      <a:off x="0" y="0"/>
                      <a:ext cx="1396337" cy="1522918"/>
                    </a:xfrm>
                    <a:prstGeom prst="rect">
                      <a:avLst/>
                    </a:prstGeom>
                    <a:ln/>
                  </pic:spPr>
                </pic:pic>
              </a:graphicData>
            </a:graphic>
          </wp:inline>
        </w:drawing>
      </w:r>
      <w:r w:rsidR="00C64204">
        <w:rPr>
          <w:rFonts w:ascii="Times New Roman" w:eastAsia="Times New Roman" w:hAnsi="Times New Roman" w:cs="Times New Roman"/>
          <w:sz w:val="24"/>
          <w:szCs w:val="24"/>
        </w:rPr>
        <w:tab/>
      </w:r>
      <w:r w:rsidR="00C64204">
        <w:rPr>
          <w:rFonts w:ascii="Times New Roman" w:eastAsia="Times New Roman" w:hAnsi="Times New Roman" w:cs="Times New Roman"/>
          <w:sz w:val="24"/>
          <w:szCs w:val="24"/>
        </w:rPr>
        <w:tab/>
      </w:r>
      <w:r w:rsidR="00C64204">
        <w:rPr>
          <w:rFonts w:ascii="Times New Roman" w:eastAsia="Times New Roman" w:hAnsi="Times New Roman" w:cs="Times New Roman"/>
          <w:sz w:val="24"/>
          <w:szCs w:val="24"/>
        </w:rPr>
        <w:tab/>
      </w:r>
      <w:r w:rsidR="00C64204">
        <w:rPr>
          <w:rFonts w:ascii="Times New Roman" w:eastAsia="Times New Roman" w:hAnsi="Times New Roman" w:cs="Times New Roman"/>
          <w:sz w:val="24"/>
          <w:szCs w:val="24"/>
        </w:rPr>
        <w:tab/>
      </w:r>
      <w:r w:rsidR="00C64204">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C64204">
        <w:rPr>
          <w:noProof/>
        </w:rPr>
        <w:drawing>
          <wp:inline distT="0" distB="0" distL="0" distR="0" wp14:anchorId="17EDA9EC" wp14:editId="45391643">
            <wp:extent cx="1246854" cy="1403667"/>
            <wp:effectExtent l="0" t="0" r="0" b="6350"/>
            <wp:docPr id="929332580" name="Picture 1" descr="Oxygen | Ento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xygen | Ento Key"/>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57444" cy="1415589"/>
                    </a:xfrm>
                    <a:prstGeom prst="rect">
                      <a:avLst/>
                    </a:prstGeom>
                    <a:noFill/>
                    <a:ln>
                      <a:noFill/>
                    </a:ln>
                  </pic:spPr>
                </pic:pic>
              </a:graphicData>
            </a:graphic>
          </wp:inline>
        </w:drawing>
      </w:r>
    </w:p>
    <w:p w14:paraId="573CA946"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a. </w:t>
      </w:r>
      <w:r>
        <w:rPr>
          <w:rFonts w:ascii="Times New Roman" w:eastAsia="Times New Roman" w:hAnsi="Times New Roman" w:cs="Times New Roman"/>
          <w:sz w:val="24"/>
          <w:szCs w:val="24"/>
        </w:rPr>
        <w:t>Tổng số hạt trong phân tử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tạo từ các nguyên tử carbon và oxygen ở trên là 66 hạt</w:t>
      </w:r>
    </w:p>
    <w:p w14:paraId="4D36D78B"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Điện tích hạt nhân trong nguyên tử oxygen là +8</w:t>
      </w:r>
    </w:p>
    <w:p w14:paraId="4BF7C5AA"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Tổng số hạt trong phân tử CO tạo từ các nguyên tử carbon và oxygen ở trên là 40 hạt</w:t>
      </w:r>
    </w:p>
    <w:p w14:paraId="7B66E03F"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Số hạt mang điện trong nguyên tử Oxygen nhiều hơn số hạt không mang điện là 8</w:t>
      </w:r>
    </w:p>
    <w:p w14:paraId="34B5DAC1" w14:textId="42B2B699"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10. </w:t>
      </w:r>
      <w:r>
        <w:rPr>
          <w:rFonts w:ascii="Times New Roman" w:eastAsia="Times New Roman" w:hAnsi="Times New Roman" w:cs="Times New Roman"/>
          <w:sz w:val="24"/>
          <w:szCs w:val="24"/>
        </w:rPr>
        <w:t>Nguyên tử zinc (Zn) có bán kính nguyên tử r = 1,35.10</w:t>
      </w:r>
      <w:r>
        <w:rPr>
          <w:rFonts w:ascii="Times New Roman" w:eastAsia="Times New Roman" w:hAnsi="Times New Roman" w:cs="Times New Roman"/>
          <w:sz w:val="24"/>
          <w:szCs w:val="24"/>
          <w:vertAlign w:val="superscript"/>
        </w:rPr>
        <w:t>-1</w:t>
      </w:r>
      <w:r w:rsidR="004D6979">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nm và có khối lượng nguyên tử là 65 amu</w:t>
      </w:r>
    </w:p>
    <w:p w14:paraId="3F960058"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Thực tế hầu như toàn bộ khối lượng nguyên tử tập trung ở hạt nhân </w:t>
      </w:r>
    </w:p>
    <w:p w14:paraId="78980ED3"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b.</w:t>
      </w:r>
      <w:r>
        <w:rPr>
          <w:rFonts w:ascii="Times New Roman" w:eastAsia="Times New Roman" w:hAnsi="Times New Roman" w:cs="Times New Roman"/>
          <w:sz w:val="24"/>
          <w:szCs w:val="24"/>
        </w:rPr>
        <w:t xml:space="preserve"> khối lượng riêng trung bình của Zn 10,47 g/cm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C7DB334" w14:textId="383B4892"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c. </w:t>
      </w:r>
      <w:r>
        <w:rPr>
          <w:rFonts w:ascii="Times New Roman" w:eastAsia="Times New Roman" w:hAnsi="Times New Roman" w:cs="Times New Roman"/>
          <w:sz w:val="24"/>
          <w:szCs w:val="24"/>
        </w:rPr>
        <w:t xml:space="preserve">Thể tích nguyên tử Zn là </w:t>
      </w:r>
      <w:r w:rsidR="00D31B54" w:rsidRPr="00D31B54">
        <w:rPr>
          <w:rFonts w:ascii="Times New Roman" w:eastAsia="Times New Roman" w:hAnsi="Times New Roman" w:cs="Times New Roman"/>
          <w:position w:val="-10"/>
          <w:sz w:val="24"/>
          <w:szCs w:val="24"/>
        </w:rPr>
        <w:object w:dxaOrig="1460" w:dyaOrig="360" w14:anchorId="2F03AC23">
          <v:shape id="_x0000_i1033" type="#_x0000_t75" style="width:72.7pt;height:17.65pt" o:ole="">
            <v:imagedata r:id="rId20" o:title=""/>
          </v:shape>
          <o:OLEObject Type="Embed" ProgID="Equation.DSMT4" ShapeID="_x0000_i1033" DrawAspect="Content" ObjectID="_1785312744" r:id="rId21"/>
        </w:object>
      </w:r>
    </w:p>
    <w:p w14:paraId="7D50CA26"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Biết zinc không phải khối đặc mà trong tinh thể các nguyên tử Zn chỉ chiếm 72,5% thể tích, còn lại là khe trống. Khối lượng riêng thực của Zn là 7,25 g/cm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p w14:paraId="2457E270" w14:textId="0D964441" w:rsidR="00331877" w:rsidRDefault="00331877">
      <w:pPr>
        <w:tabs>
          <w:tab w:val="left" w:pos="274"/>
          <w:tab w:val="left" w:pos="2835"/>
          <w:tab w:val="left" w:pos="5387"/>
          <w:tab w:val="left" w:pos="7938"/>
        </w:tabs>
        <w:spacing w:after="0" w:line="276"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Phần III.</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color w:val="FF0000"/>
          <w:sz w:val="24"/>
          <w:szCs w:val="24"/>
        </w:rPr>
        <w:t>Câu trắc nghiệm yêu cầu trả lời ngắn</w:t>
      </w:r>
      <w:r w:rsidR="004D6979">
        <w:rPr>
          <w:rFonts w:ascii="Times New Roman" w:eastAsia="Times New Roman" w:hAnsi="Times New Roman" w:cs="Times New Roman"/>
          <w:b/>
          <w:color w:val="FF0000"/>
          <w:sz w:val="24"/>
          <w:szCs w:val="24"/>
        </w:rPr>
        <w:t xml:space="preserve">. </w:t>
      </w:r>
      <w:r w:rsidRPr="00331877">
        <w:rPr>
          <w:rFonts w:ascii="Times New Roman" w:eastAsia="Times New Roman" w:hAnsi="Times New Roman" w:cs="Times New Roman"/>
          <w:color w:val="FF0000"/>
          <w:sz w:val="24"/>
          <w:szCs w:val="24"/>
        </w:rPr>
        <w:t xml:space="preserve">Thí sinh trả lời từ câu 1 đến câu </w:t>
      </w:r>
      <w:r>
        <w:rPr>
          <w:rFonts w:ascii="Times New Roman" w:eastAsia="Times New Roman" w:hAnsi="Times New Roman" w:cs="Times New Roman"/>
          <w:color w:val="FF0000"/>
          <w:sz w:val="24"/>
          <w:szCs w:val="24"/>
        </w:rPr>
        <w:t>10</w:t>
      </w:r>
      <w:r w:rsidRPr="00331877">
        <w:rPr>
          <w:rFonts w:ascii="Times New Roman" w:eastAsia="Times New Roman" w:hAnsi="Times New Roman" w:cs="Times New Roman"/>
          <w:color w:val="FF0000"/>
          <w:sz w:val="24"/>
          <w:szCs w:val="24"/>
        </w:rPr>
        <w:t>.</w:t>
      </w:r>
    </w:p>
    <w:p w14:paraId="74284140" w14:textId="286F13FC"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1. </w:t>
      </w:r>
      <w:r w:rsidR="00063074" w:rsidRPr="00691EB4">
        <w:rPr>
          <w:rFonts w:ascii="Times New Roman" w:hAnsi="Times New Roman" w:cs="Times New Roman"/>
          <w:sz w:val="24"/>
          <w:szCs w:val="24"/>
        </w:rPr>
        <w:t>Nguyên tử của nguyên tố X có tổng số hạt p</w:t>
      </w:r>
      <w:r w:rsidR="00063074">
        <w:rPr>
          <w:rFonts w:ascii="Times New Roman" w:hAnsi="Times New Roman" w:cs="Times New Roman"/>
          <w:sz w:val="24"/>
          <w:szCs w:val="24"/>
        </w:rPr>
        <w:t>roton,</w:t>
      </w:r>
      <w:r w:rsidR="00063074" w:rsidRPr="00691EB4">
        <w:rPr>
          <w:rFonts w:ascii="Times New Roman" w:hAnsi="Times New Roman" w:cs="Times New Roman"/>
          <w:sz w:val="24"/>
          <w:szCs w:val="24"/>
        </w:rPr>
        <w:t xml:space="preserve"> n</w:t>
      </w:r>
      <w:r w:rsidR="00063074">
        <w:rPr>
          <w:rFonts w:ascii="Times New Roman" w:hAnsi="Times New Roman" w:cs="Times New Roman"/>
          <w:sz w:val="24"/>
          <w:szCs w:val="24"/>
        </w:rPr>
        <w:t>eutron</w:t>
      </w:r>
      <w:r w:rsidR="00063074" w:rsidRPr="00691EB4">
        <w:rPr>
          <w:rFonts w:ascii="Times New Roman" w:hAnsi="Times New Roman" w:cs="Times New Roman"/>
          <w:sz w:val="24"/>
          <w:szCs w:val="24"/>
        </w:rPr>
        <w:t xml:space="preserve"> và e</w:t>
      </w:r>
      <w:r w:rsidR="00063074">
        <w:rPr>
          <w:rFonts w:ascii="Times New Roman" w:hAnsi="Times New Roman" w:cs="Times New Roman"/>
          <w:sz w:val="24"/>
          <w:szCs w:val="24"/>
        </w:rPr>
        <w:t>lectron</w:t>
      </w:r>
      <w:r w:rsidR="00063074" w:rsidRPr="00691EB4">
        <w:rPr>
          <w:rFonts w:ascii="Times New Roman" w:hAnsi="Times New Roman" w:cs="Times New Roman"/>
          <w:sz w:val="24"/>
          <w:szCs w:val="24"/>
        </w:rPr>
        <w:t xml:space="preserve"> là 60. Trong hạt nhân, số hạt mang điện bằng số hạt không mang điện</w:t>
      </w:r>
      <w:r w:rsidR="00063074">
        <w:rPr>
          <w:rFonts w:ascii="Times New Roman" w:hAnsi="Times New Roman" w:cs="Times New Roman"/>
          <w:sz w:val="24"/>
          <w:szCs w:val="24"/>
        </w:rPr>
        <w:t>. Cho biết số đơn vị điện tích hạt nhân của X?</w:t>
      </w:r>
    </w:p>
    <w:p w14:paraId="3C93B41C" w14:textId="28374066" w:rsidR="00063074" w:rsidRDefault="00000000" w:rsidP="0006307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eastAsia="Times New Roman" w:hAnsi="Times New Roman" w:cs="Times New Roman"/>
          <w:b/>
          <w:sz w:val="24"/>
          <w:szCs w:val="24"/>
        </w:rPr>
        <w:t xml:space="preserve">Câu 2. </w:t>
      </w:r>
      <w:r w:rsidR="00063074" w:rsidRPr="00691EB4">
        <w:rPr>
          <w:rFonts w:ascii="Times New Roman" w:hAnsi="Times New Roman" w:cs="Times New Roman"/>
          <w:sz w:val="24"/>
          <w:szCs w:val="24"/>
        </w:rPr>
        <w:t>Tổng số hạt p, n, e trong nguyên tử của nguyên tố X là 10</w:t>
      </w:r>
      <w:r w:rsidR="00063074">
        <w:rPr>
          <w:rFonts w:ascii="Times New Roman" w:hAnsi="Times New Roman" w:cs="Times New Roman"/>
          <w:sz w:val="24"/>
          <w:szCs w:val="24"/>
        </w:rPr>
        <w:t>. Xác định số khối của X</w:t>
      </w:r>
    </w:p>
    <w:p w14:paraId="35D10946" w14:textId="44243861" w:rsidR="00CB67C9" w:rsidRDefault="00000000" w:rsidP="00063074">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3. </w:t>
      </w:r>
      <w:r>
        <w:rPr>
          <w:rFonts w:ascii="Times New Roman" w:eastAsia="Times New Roman" w:hAnsi="Times New Roman" w:cs="Times New Roman"/>
          <w:sz w:val="24"/>
          <w:szCs w:val="24"/>
        </w:rPr>
        <w:t>Nguyên tử Al có bán kính nguyên tử r = 0,143 nm và khối lượng nguyên tử là 27 amu. Biết rằng trong tinh thể, nguyên tử Al chiếm 74% thể tích, còn lại là khe trống. Tính khối lượng riêng của nguyên tử Al theo đơn vị g/cm</w:t>
      </w:r>
      <w:r>
        <w:rPr>
          <w:rFonts w:ascii="Times New Roman" w:eastAsia="Times New Roman" w:hAnsi="Times New Roman" w:cs="Times New Roman"/>
          <w:sz w:val="24"/>
          <w:szCs w:val="24"/>
          <w:vertAlign w:val="superscript"/>
        </w:rPr>
        <w:t>3</w:t>
      </w:r>
    </w:p>
    <w:p w14:paraId="2F5D88B7"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4. </w:t>
      </w:r>
      <w:r>
        <w:rPr>
          <w:rFonts w:ascii="Times New Roman" w:eastAsia="Times New Roman" w:hAnsi="Times New Roman" w:cs="Times New Roman"/>
          <w:sz w:val="24"/>
          <w:szCs w:val="24"/>
        </w:rPr>
        <w:t>Các hợp chất của nguyên tố Y được sử dụng như là vật liệu chịu lửa trong các lò sản xuất sắt, thép, kim loại màu, thủy tinh và xi măng. Oxide của Y và các hợp chất khác cũng được sử dụng trong nông nghiệp, công nghiệp hóa chất và xây dựng. Nguyên tử Y có tổng số các hạt là 36. Số hạt không mang điện bằng một nửa hiệu số giữa tổng số hạt với số hạt mang điện tích âm. Nguyên tử Y có bao nhiêu proton?</w:t>
      </w:r>
    </w:p>
    <w:p w14:paraId="3252967E"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Câu 5. </w:t>
      </w:r>
    </w:p>
    <w:p w14:paraId="25643A97"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Nitrogen giúp bảo quản tinh trùng, phôi, máu và tế bào gốc. Biết nguyên tử nitrogen có tổng số hạt là 21. Số hạt không mang điện chiếm 33,33%. Xác định số đơn vị điện tích hạt nhân của nitrogen</w:t>
      </w:r>
    </w:p>
    <w:p w14:paraId="11286C07" w14:textId="60FB9D05" w:rsidR="00CB67C9" w:rsidRDefault="00000000">
      <w:pPr>
        <w:tabs>
          <w:tab w:val="left" w:pos="274"/>
          <w:tab w:val="left" w:pos="2835"/>
          <w:tab w:val="left" w:pos="5387"/>
          <w:tab w:val="left" w:pos="7938"/>
        </w:tabs>
        <w:spacing w:after="0" w:line="276" w:lineRule="auto"/>
        <w:jc w:val="both"/>
        <w:rPr>
          <w:ins w:id="1" w:author="Ngô Xuân Quỳnh" w:date="2024-01-08T00:16:00Z"/>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6. </w:t>
      </w:r>
      <w:r>
        <w:rPr>
          <w:rFonts w:ascii="Times New Roman" w:eastAsia="Times New Roman" w:hAnsi="Times New Roman" w:cs="Times New Roman"/>
          <w:sz w:val="24"/>
          <w:szCs w:val="24"/>
        </w:rPr>
        <w:t>Oxide của kim loại M có dạng M</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được ứng dụng trong nhiều ngành công nghiệp như sản xuất xi măng, sản xuất phân bón, … Oxide này (M</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O) là chất rắn, màu trắng, tan nhiều trong nước và là thành </w:t>
      </w:r>
      <w:r>
        <w:rPr>
          <w:rFonts w:ascii="Times New Roman" w:eastAsia="Times New Roman" w:hAnsi="Times New Roman" w:cs="Times New Roman"/>
          <w:sz w:val="24"/>
          <w:szCs w:val="24"/>
        </w:rPr>
        <w:lastRenderedPageBreak/>
        <w:t xml:space="preserve">phần dinh dưỡng không thể thiếu đối với mọi loại cây trồng. Xác định </w:t>
      </w:r>
      <w:r w:rsidR="00B64464">
        <w:rPr>
          <w:rFonts w:ascii="Times New Roman" w:eastAsia="Times New Roman" w:hAnsi="Times New Roman" w:cs="Times New Roman"/>
          <w:sz w:val="24"/>
          <w:szCs w:val="24"/>
        </w:rPr>
        <w:t xml:space="preserve">số </w:t>
      </w:r>
      <w:r w:rsidR="00634BE1">
        <w:rPr>
          <w:rFonts w:ascii="Times New Roman" w:eastAsia="Times New Roman" w:hAnsi="Times New Roman" w:cs="Times New Roman"/>
          <w:sz w:val="24"/>
          <w:szCs w:val="24"/>
        </w:rPr>
        <w:t>khối</w:t>
      </w:r>
      <w:r w:rsidR="00B64464">
        <w:rPr>
          <w:rFonts w:ascii="Times New Roman" w:eastAsia="Times New Roman" w:hAnsi="Times New Roman" w:cs="Times New Roman"/>
          <w:sz w:val="24"/>
          <w:szCs w:val="24"/>
        </w:rPr>
        <w:t xml:space="preserve"> của</w:t>
      </w:r>
      <w:r>
        <w:rPr>
          <w:rFonts w:ascii="Times New Roman" w:eastAsia="Times New Roman" w:hAnsi="Times New Roman" w:cs="Times New Roman"/>
          <w:sz w:val="24"/>
          <w:szCs w:val="24"/>
        </w:rPr>
        <w:t xml:space="preserve"> kim loại M biết tổng số hạt cơ bản trong phân tử M</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là 140, trong đó tổng số hạt mang điện nhiều hơn số hạt không mang điện là 44; nguyên tử oxygen trong M</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O có 8 neutron, và 8 electron.</w:t>
      </w:r>
    </w:p>
    <w:p w14:paraId="56C512B9" w14:textId="77777777" w:rsidR="00CB67C9" w:rsidRDefault="00000000">
      <w:pPr>
        <w:widowControl w:val="0"/>
        <w:tabs>
          <w:tab w:val="left" w:pos="992"/>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7. </w:t>
      </w:r>
      <w:r>
        <w:rPr>
          <w:rFonts w:ascii="Times New Roman" w:eastAsia="Times New Roman" w:hAnsi="Times New Roman" w:cs="Times New Roman"/>
          <w:sz w:val="24"/>
          <w:szCs w:val="24"/>
        </w:rPr>
        <w:t>Tổng số hạt p, n, e trong X</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là 50, trong đó số hạt mang điện nhiều hơn số hạt không mang điện là 18. Xác định Z của nguyên tử của X.</w:t>
      </w:r>
    </w:p>
    <w:p w14:paraId="616C164D" w14:textId="211AD850"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Câu 8. </w:t>
      </w:r>
      <w:r>
        <w:rPr>
          <w:rFonts w:ascii="Times New Roman" w:eastAsia="Times New Roman" w:hAnsi="Times New Roman" w:cs="Times New Roman"/>
          <w:sz w:val="24"/>
          <w:szCs w:val="24"/>
        </w:rPr>
        <w:t>Tổng số hạt (p, n, e) trong hợp chất MX</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là 196. Trong đó số hạt mang điện nhiều hơn không mang điện là 60. Số khối của M nhỏ hơn số khối của X là 8. Tổng số hạt trong ion X</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nhiều hơn trong ion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là 16. Xác định </w:t>
      </w:r>
      <w:r w:rsidR="00634BE1">
        <w:rPr>
          <w:rFonts w:ascii="Times New Roman" w:eastAsia="Times New Roman" w:hAnsi="Times New Roman" w:cs="Times New Roman"/>
          <w:sz w:val="24"/>
          <w:szCs w:val="24"/>
        </w:rPr>
        <w:t xml:space="preserve">số đơn vị điện tích hạt nhân </w:t>
      </w:r>
      <w:r>
        <w:rPr>
          <w:rFonts w:ascii="Times New Roman" w:eastAsia="Times New Roman" w:hAnsi="Times New Roman" w:cs="Times New Roman"/>
          <w:sz w:val="24"/>
          <w:szCs w:val="24"/>
        </w:rPr>
        <w:t>của X.</w:t>
      </w:r>
    </w:p>
    <w:p w14:paraId="0AA072AD" w14:textId="178C0053" w:rsidR="00CB67C9" w:rsidRDefault="00000000">
      <w:pPr>
        <w:tabs>
          <w:tab w:val="left" w:pos="274"/>
          <w:tab w:val="left" w:pos="2835"/>
          <w:tab w:val="left" w:pos="5387"/>
          <w:tab w:val="left" w:pos="7938"/>
        </w:tabs>
        <w:spacing w:after="0" w:line="276" w:lineRule="auto"/>
        <w:jc w:val="both"/>
        <w:rPr>
          <w:ins w:id="2" w:author="Ngô Xuân Quỳnh" w:date="2024-01-08T00:16:00Z"/>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9. </w:t>
      </w:r>
      <w:r>
        <w:rPr>
          <w:rFonts w:ascii="Times New Roman" w:eastAsia="Times New Roman" w:hAnsi="Times New Roman" w:cs="Times New Roman"/>
          <w:sz w:val="24"/>
          <w:szCs w:val="24"/>
        </w:rPr>
        <w:t>Tổng số hạt p, n, e trong ion X</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là 49, trong đó tổng số hạt mang điện nhiều hơn số hạt không mang điện là 17. Xác định </w:t>
      </w:r>
      <w:r w:rsidR="00B64464">
        <w:rPr>
          <w:rFonts w:ascii="Times New Roman" w:eastAsia="Times New Roman" w:hAnsi="Times New Roman" w:cs="Times New Roman"/>
          <w:sz w:val="24"/>
          <w:szCs w:val="24"/>
        </w:rPr>
        <w:t>số neutron</w:t>
      </w:r>
      <w:r>
        <w:rPr>
          <w:rFonts w:ascii="Times New Roman" w:eastAsia="Times New Roman" w:hAnsi="Times New Roman" w:cs="Times New Roman"/>
          <w:sz w:val="24"/>
          <w:szCs w:val="24"/>
        </w:rPr>
        <w:t xml:space="preserve"> của nguyên tử X.</w:t>
      </w:r>
    </w:p>
    <w:p w14:paraId="485BFD23" w14:textId="192FA288" w:rsidR="00CB67C9" w:rsidRDefault="00000000">
      <w:pPr>
        <w:tabs>
          <w:tab w:val="left" w:pos="274"/>
          <w:tab w:val="left" w:pos="2835"/>
          <w:tab w:val="left" w:pos="5387"/>
          <w:tab w:val="left" w:pos="7938"/>
        </w:tabs>
        <w:spacing w:after="0" w:line="276" w:lineRule="auto"/>
        <w:jc w:val="both"/>
        <w:rPr>
          <w:ins w:id="3" w:author="Ngô Xuân Quỳnh" w:date="2024-01-08T00:16:00Z"/>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10. </w:t>
      </w:r>
      <w:r>
        <w:rPr>
          <w:rFonts w:ascii="Times New Roman" w:eastAsia="Times New Roman" w:hAnsi="Times New Roman" w:cs="Times New Roman"/>
          <w:sz w:val="24"/>
          <w:szCs w:val="24"/>
        </w:rPr>
        <w:t>Giả thiết rằng trong tinh thể sodium các nguyên tử là những hình cầu với không gian trống giữ các nguyên tử là 26%. Biết khối lượng riêng của Sodium bằng 0,97g/cm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và khối lượng mol của Sodium là 22,99 g/mol. </w:t>
      </w:r>
      <w:r w:rsidR="00106CFA">
        <w:rPr>
          <w:rFonts w:ascii="Times New Roman" w:eastAsia="Times New Roman" w:hAnsi="Times New Roman" w:cs="Times New Roman"/>
          <w:sz w:val="24"/>
          <w:szCs w:val="24"/>
        </w:rPr>
        <w:t>Tính thể tích của 1 mol nguyên tử Sodium theo</w:t>
      </w:r>
      <w:r w:rsidR="00106CFA" w:rsidRPr="00106CFA">
        <w:rPr>
          <w:rFonts w:ascii="Times New Roman" w:eastAsia="Times New Roman" w:hAnsi="Times New Roman" w:cs="Times New Roman"/>
          <w:sz w:val="24"/>
          <w:szCs w:val="24"/>
        </w:rPr>
        <w:t xml:space="preserve"> </w:t>
      </w:r>
      <w:r w:rsidR="00106CFA">
        <w:rPr>
          <w:rFonts w:ascii="Times New Roman" w:eastAsia="Times New Roman" w:hAnsi="Times New Roman" w:cs="Times New Roman"/>
          <w:sz w:val="24"/>
          <w:szCs w:val="24"/>
        </w:rPr>
        <w:t>cm</w:t>
      </w:r>
      <w:r w:rsidR="00106CFA">
        <w:rPr>
          <w:rFonts w:ascii="Times New Roman" w:eastAsia="Times New Roman" w:hAnsi="Times New Roman" w:cs="Times New Roman"/>
          <w:sz w:val="24"/>
          <w:szCs w:val="24"/>
          <w:vertAlign w:val="superscript"/>
        </w:rPr>
        <w:t>3</w:t>
      </w:r>
      <w:r w:rsidR="00106CFA">
        <w:rPr>
          <w:rFonts w:ascii="Times New Roman" w:eastAsia="Times New Roman" w:hAnsi="Times New Roman" w:cs="Times New Roman"/>
          <w:sz w:val="24"/>
          <w:szCs w:val="24"/>
        </w:rPr>
        <w:t>?</w:t>
      </w:r>
    </w:p>
    <w:p w14:paraId="0C0AFA97"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ĐÁP ÁN 10 Câu trắc nghiệm đúng sai.</w:t>
      </w:r>
      <w:r>
        <w:rPr>
          <w:rFonts w:ascii="Times New Roman" w:eastAsia="Times New Roman" w:hAnsi="Times New Roman" w:cs="Times New Roman"/>
          <w:color w:val="FF0000"/>
          <w:sz w:val="24"/>
          <w:szCs w:val="24"/>
        </w:rPr>
        <w:t xml:space="preserve"> </w:t>
      </w:r>
    </w:p>
    <w:tbl>
      <w:tblPr>
        <w:tblStyle w:val="a"/>
        <w:tblW w:w="98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1417"/>
        <w:gridCol w:w="2127"/>
        <w:gridCol w:w="1842"/>
        <w:gridCol w:w="1843"/>
        <w:gridCol w:w="1701"/>
      </w:tblGrid>
      <w:tr w:rsidR="00CB67C9" w14:paraId="7CA04E34" w14:textId="77777777">
        <w:tc>
          <w:tcPr>
            <w:tcW w:w="959" w:type="dxa"/>
          </w:tcPr>
          <w:p w14:paraId="1C3C224A"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w:t>
            </w:r>
          </w:p>
        </w:tc>
        <w:tc>
          <w:tcPr>
            <w:tcW w:w="1417" w:type="dxa"/>
          </w:tcPr>
          <w:p w14:paraId="49FC2389"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Lệnh hỏi</w:t>
            </w:r>
          </w:p>
        </w:tc>
        <w:tc>
          <w:tcPr>
            <w:tcW w:w="2127" w:type="dxa"/>
          </w:tcPr>
          <w:p w14:paraId="68EC1084"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Đáp án (Đ/S)</w:t>
            </w:r>
          </w:p>
        </w:tc>
        <w:tc>
          <w:tcPr>
            <w:tcW w:w="1842" w:type="dxa"/>
          </w:tcPr>
          <w:p w14:paraId="43427850"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w:t>
            </w:r>
          </w:p>
        </w:tc>
        <w:tc>
          <w:tcPr>
            <w:tcW w:w="1843" w:type="dxa"/>
          </w:tcPr>
          <w:p w14:paraId="680E5F2A"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Lệnh hỏi</w:t>
            </w:r>
          </w:p>
        </w:tc>
        <w:tc>
          <w:tcPr>
            <w:tcW w:w="1701" w:type="dxa"/>
          </w:tcPr>
          <w:p w14:paraId="0A65C0C0"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Đáp án (Đ/S)</w:t>
            </w:r>
          </w:p>
        </w:tc>
      </w:tr>
      <w:tr w:rsidR="00CB67C9" w14:paraId="0A8E77BF" w14:textId="77777777">
        <w:tc>
          <w:tcPr>
            <w:tcW w:w="959" w:type="dxa"/>
            <w:vMerge w:val="restart"/>
            <w:vAlign w:val="center"/>
          </w:tcPr>
          <w:p w14:paraId="2CE51388"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417" w:type="dxa"/>
          </w:tcPr>
          <w:p w14:paraId="6B2B1EF2"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127" w:type="dxa"/>
          </w:tcPr>
          <w:p w14:paraId="704F223F"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restart"/>
            <w:vAlign w:val="center"/>
          </w:tcPr>
          <w:p w14:paraId="26E1C04D"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1843" w:type="dxa"/>
          </w:tcPr>
          <w:p w14:paraId="3D9B15BA"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w:t>
            </w:r>
          </w:p>
        </w:tc>
        <w:tc>
          <w:tcPr>
            <w:tcW w:w="1701" w:type="dxa"/>
          </w:tcPr>
          <w:p w14:paraId="019D4C8D"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CB67C9" w14:paraId="68531DE5" w14:textId="77777777">
        <w:tc>
          <w:tcPr>
            <w:tcW w:w="959" w:type="dxa"/>
            <w:vMerge/>
            <w:vAlign w:val="center"/>
          </w:tcPr>
          <w:p w14:paraId="1694888C" w14:textId="77777777" w:rsidR="00CB67C9" w:rsidRDefault="00CB67C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17" w:type="dxa"/>
          </w:tcPr>
          <w:p w14:paraId="5B471DA4"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2127" w:type="dxa"/>
          </w:tcPr>
          <w:p w14:paraId="5248F64E"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842" w:type="dxa"/>
            <w:vMerge/>
            <w:vAlign w:val="center"/>
          </w:tcPr>
          <w:p w14:paraId="541DE8B3" w14:textId="77777777" w:rsidR="00CB67C9" w:rsidRDefault="00CB67C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43" w:type="dxa"/>
          </w:tcPr>
          <w:p w14:paraId="1A74F71E"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b</w:t>
            </w:r>
          </w:p>
        </w:tc>
        <w:tc>
          <w:tcPr>
            <w:tcW w:w="1701" w:type="dxa"/>
          </w:tcPr>
          <w:p w14:paraId="1438F672"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CB67C9" w14:paraId="5869AB56" w14:textId="77777777">
        <w:tc>
          <w:tcPr>
            <w:tcW w:w="959" w:type="dxa"/>
            <w:vMerge/>
            <w:vAlign w:val="center"/>
          </w:tcPr>
          <w:p w14:paraId="57AEDA05" w14:textId="77777777" w:rsidR="00CB67C9" w:rsidRDefault="00CB67C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17" w:type="dxa"/>
          </w:tcPr>
          <w:p w14:paraId="69EEC702"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2127" w:type="dxa"/>
          </w:tcPr>
          <w:p w14:paraId="085585BA"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ign w:val="center"/>
          </w:tcPr>
          <w:p w14:paraId="53F7D68F" w14:textId="77777777" w:rsidR="00CB67C9" w:rsidRDefault="00CB67C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43" w:type="dxa"/>
          </w:tcPr>
          <w:p w14:paraId="65EF094F"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w:t>
            </w:r>
          </w:p>
        </w:tc>
        <w:tc>
          <w:tcPr>
            <w:tcW w:w="1701" w:type="dxa"/>
          </w:tcPr>
          <w:p w14:paraId="1E4501FB"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CB67C9" w14:paraId="05CCA2A9" w14:textId="77777777">
        <w:tc>
          <w:tcPr>
            <w:tcW w:w="959" w:type="dxa"/>
            <w:vMerge/>
            <w:vAlign w:val="center"/>
          </w:tcPr>
          <w:p w14:paraId="68DEE213" w14:textId="77777777" w:rsidR="00CB67C9" w:rsidRDefault="00CB67C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17" w:type="dxa"/>
          </w:tcPr>
          <w:p w14:paraId="4993D8F4"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2127" w:type="dxa"/>
          </w:tcPr>
          <w:p w14:paraId="47F6F19D"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842" w:type="dxa"/>
            <w:vMerge/>
            <w:vAlign w:val="center"/>
          </w:tcPr>
          <w:p w14:paraId="67A0003B" w14:textId="77777777" w:rsidR="00CB67C9" w:rsidRDefault="00CB67C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43" w:type="dxa"/>
          </w:tcPr>
          <w:p w14:paraId="0035BC5E"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w:t>
            </w:r>
          </w:p>
        </w:tc>
        <w:tc>
          <w:tcPr>
            <w:tcW w:w="1701" w:type="dxa"/>
          </w:tcPr>
          <w:p w14:paraId="288808F7"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CB67C9" w14:paraId="5CBBC7DF" w14:textId="77777777">
        <w:tc>
          <w:tcPr>
            <w:tcW w:w="959" w:type="dxa"/>
            <w:vMerge w:val="restart"/>
            <w:vAlign w:val="center"/>
          </w:tcPr>
          <w:p w14:paraId="1688CE5E"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1417" w:type="dxa"/>
          </w:tcPr>
          <w:p w14:paraId="19619CA1"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127" w:type="dxa"/>
          </w:tcPr>
          <w:p w14:paraId="50C293F8"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restart"/>
            <w:vAlign w:val="center"/>
          </w:tcPr>
          <w:p w14:paraId="53B375DF"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1843" w:type="dxa"/>
          </w:tcPr>
          <w:p w14:paraId="26BDD19E"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w:t>
            </w:r>
          </w:p>
        </w:tc>
        <w:tc>
          <w:tcPr>
            <w:tcW w:w="1701" w:type="dxa"/>
          </w:tcPr>
          <w:p w14:paraId="5B1F5990"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CB67C9" w14:paraId="31EBC6C3" w14:textId="77777777">
        <w:tc>
          <w:tcPr>
            <w:tcW w:w="959" w:type="dxa"/>
            <w:vMerge/>
            <w:vAlign w:val="center"/>
          </w:tcPr>
          <w:p w14:paraId="2AEF98B2" w14:textId="77777777" w:rsidR="00CB67C9" w:rsidRDefault="00CB67C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17" w:type="dxa"/>
          </w:tcPr>
          <w:p w14:paraId="44C1A09B"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2127" w:type="dxa"/>
          </w:tcPr>
          <w:p w14:paraId="533B4023"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ign w:val="center"/>
          </w:tcPr>
          <w:p w14:paraId="231852C9" w14:textId="77777777" w:rsidR="00CB67C9" w:rsidRDefault="00CB67C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43" w:type="dxa"/>
          </w:tcPr>
          <w:p w14:paraId="772CBB36"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b</w:t>
            </w:r>
          </w:p>
        </w:tc>
        <w:tc>
          <w:tcPr>
            <w:tcW w:w="1701" w:type="dxa"/>
          </w:tcPr>
          <w:p w14:paraId="0A1710CA"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CB67C9" w14:paraId="298CA19C" w14:textId="77777777">
        <w:tc>
          <w:tcPr>
            <w:tcW w:w="959" w:type="dxa"/>
            <w:vMerge/>
            <w:vAlign w:val="center"/>
          </w:tcPr>
          <w:p w14:paraId="3D34F537" w14:textId="77777777" w:rsidR="00CB67C9" w:rsidRDefault="00CB67C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17" w:type="dxa"/>
          </w:tcPr>
          <w:p w14:paraId="33B018AC"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2127" w:type="dxa"/>
          </w:tcPr>
          <w:p w14:paraId="05AF4239"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842" w:type="dxa"/>
            <w:vMerge/>
            <w:vAlign w:val="center"/>
          </w:tcPr>
          <w:p w14:paraId="2F8C3FFA" w14:textId="77777777" w:rsidR="00CB67C9" w:rsidRDefault="00CB67C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43" w:type="dxa"/>
          </w:tcPr>
          <w:p w14:paraId="327F274C"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w:t>
            </w:r>
          </w:p>
        </w:tc>
        <w:tc>
          <w:tcPr>
            <w:tcW w:w="1701" w:type="dxa"/>
          </w:tcPr>
          <w:p w14:paraId="53136168"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CB67C9" w14:paraId="583F1BC0" w14:textId="77777777">
        <w:tc>
          <w:tcPr>
            <w:tcW w:w="959" w:type="dxa"/>
            <w:vMerge/>
            <w:vAlign w:val="center"/>
          </w:tcPr>
          <w:p w14:paraId="13209473" w14:textId="77777777" w:rsidR="00CB67C9" w:rsidRDefault="00CB67C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17" w:type="dxa"/>
          </w:tcPr>
          <w:p w14:paraId="63EBAAC9"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2127" w:type="dxa"/>
          </w:tcPr>
          <w:p w14:paraId="6303C4E6"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ign w:val="center"/>
          </w:tcPr>
          <w:p w14:paraId="22A58A44" w14:textId="77777777" w:rsidR="00CB67C9" w:rsidRDefault="00CB67C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43" w:type="dxa"/>
          </w:tcPr>
          <w:p w14:paraId="43B61CF5"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w:t>
            </w:r>
          </w:p>
        </w:tc>
        <w:tc>
          <w:tcPr>
            <w:tcW w:w="1701" w:type="dxa"/>
          </w:tcPr>
          <w:p w14:paraId="3C81BD11"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CB67C9" w14:paraId="0B2779AA" w14:textId="77777777">
        <w:tc>
          <w:tcPr>
            <w:tcW w:w="959" w:type="dxa"/>
            <w:vMerge w:val="restart"/>
            <w:vAlign w:val="center"/>
          </w:tcPr>
          <w:p w14:paraId="08188825"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1417" w:type="dxa"/>
          </w:tcPr>
          <w:p w14:paraId="302B9C6E"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127" w:type="dxa"/>
          </w:tcPr>
          <w:p w14:paraId="141CE927"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restart"/>
            <w:vAlign w:val="center"/>
          </w:tcPr>
          <w:p w14:paraId="342931B2"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1843" w:type="dxa"/>
          </w:tcPr>
          <w:p w14:paraId="2B6439CE"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w:t>
            </w:r>
          </w:p>
        </w:tc>
        <w:tc>
          <w:tcPr>
            <w:tcW w:w="1701" w:type="dxa"/>
          </w:tcPr>
          <w:p w14:paraId="3F0A59E5"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CB67C9" w14:paraId="547BBB99" w14:textId="77777777">
        <w:tc>
          <w:tcPr>
            <w:tcW w:w="959" w:type="dxa"/>
            <w:vMerge/>
            <w:vAlign w:val="center"/>
          </w:tcPr>
          <w:p w14:paraId="04732F93" w14:textId="77777777" w:rsidR="00CB67C9" w:rsidRDefault="00CB67C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17" w:type="dxa"/>
          </w:tcPr>
          <w:p w14:paraId="51F4D273"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2127" w:type="dxa"/>
          </w:tcPr>
          <w:p w14:paraId="383A5A86"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ign w:val="center"/>
          </w:tcPr>
          <w:p w14:paraId="31AF8ADE" w14:textId="77777777" w:rsidR="00CB67C9" w:rsidRDefault="00CB67C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43" w:type="dxa"/>
          </w:tcPr>
          <w:p w14:paraId="366F255D"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b</w:t>
            </w:r>
          </w:p>
        </w:tc>
        <w:tc>
          <w:tcPr>
            <w:tcW w:w="1701" w:type="dxa"/>
          </w:tcPr>
          <w:p w14:paraId="60F93BE5"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CB67C9" w14:paraId="1410A55B" w14:textId="77777777">
        <w:tc>
          <w:tcPr>
            <w:tcW w:w="959" w:type="dxa"/>
            <w:vMerge/>
            <w:vAlign w:val="center"/>
          </w:tcPr>
          <w:p w14:paraId="29D8BCA4" w14:textId="77777777" w:rsidR="00CB67C9" w:rsidRDefault="00CB67C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17" w:type="dxa"/>
          </w:tcPr>
          <w:p w14:paraId="7AC9B42B"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2127" w:type="dxa"/>
          </w:tcPr>
          <w:p w14:paraId="2711D899"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842" w:type="dxa"/>
            <w:vMerge/>
            <w:vAlign w:val="center"/>
          </w:tcPr>
          <w:p w14:paraId="72AF2C89" w14:textId="77777777" w:rsidR="00CB67C9" w:rsidRDefault="00CB67C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43" w:type="dxa"/>
          </w:tcPr>
          <w:p w14:paraId="454C847F"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w:t>
            </w:r>
          </w:p>
        </w:tc>
        <w:tc>
          <w:tcPr>
            <w:tcW w:w="1701" w:type="dxa"/>
          </w:tcPr>
          <w:p w14:paraId="2383D860"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CB67C9" w14:paraId="3606002F" w14:textId="77777777">
        <w:tc>
          <w:tcPr>
            <w:tcW w:w="959" w:type="dxa"/>
            <w:vMerge/>
            <w:vAlign w:val="center"/>
          </w:tcPr>
          <w:p w14:paraId="5DA45CAA" w14:textId="77777777" w:rsidR="00CB67C9" w:rsidRDefault="00CB67C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17" w:type="dxa"/>
          </w:tcPr>
          <w:p w14:paraId="0583BFFA"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2127" w:type="dxa"/>
          </w:tcPr>
          <w:p w14:paraId="2A68819C"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ign w:val="center"/>
          </w:tcPr>
          <w:p w14:paraId="06410276" w14:textId="77777777" w:rsidR="00CB67C9" w:rsidRDefault="00CB67C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43" w:type="dxa"/>
          </w:tcPr>
          <w:p w14:paraId="0708129B"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w:t>
            </w:r>
          </w:p>
        </w:tc>
        <w:tc>
          <w:tcPr>
            <w:tcW w:w="1701" w:type="dxa"/>
          </w:tcPr>
          <w:p w14:paraId="5BBE7E74"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CB67C9" w14:paraId="4A1295D7" w14:textId="77777777">
        <w:tc>
          <w:tcPr>
            <w:tcW w:w="959" w:type="dxa"/>
            <w:vMerge w:val="restart"/>
            <w:vAlign w:val="center"/>
          </w:tcPr>
          <w:p w14:paraId="1F41CEF6"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1417" w:type="dxa"/>
          </w:tcPr>
          <w:p w14:paraId="3AAD7C93"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127" w:type="dxa"/>
          </w:tcPr>
          <w:p w14:paraId="2C90D8A3"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842" w:type="dxa"/>
            <w:vMerge w:val="restart"/>
            <w:vAlign w:val="center"/>
          </w:tcPr>
          <w:p w14:paraId="4BD3B8C2"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1843" w:type="dxa"/>
          </w:tcPr>
          <w:p w14:paraId="1463D8A0"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w:t>
            </w:r>
          </w:p>
        </w:tc>
        <w:tc>
          <w:tcPr>
            <w:tcW w:w="1701" w:type="dxa"/>
          </w:tcPr>
          <w:p w14:paraId="557A260D"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CB67C9" w14:paraId="0A4DBD11" w14:textId="77777777">
        <w:tc>
          <w:tcPr>
            <w:tcW w:w="959" w:type="dxa"/>
            <w:vMerge/>
            <w:vAlign w:val="center"/>
          </w:tcPr>
          <w:p w14:paraId="460B4022" w14:textId="77777777" w:rsidR="00CB67C9" w:rsidRDefault="00CB67C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17" w:type="dxa"/>
          </w:tcPr>
          <w:p w14:paraId="38A828D3"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2127" w:type="dxa"/>
          </w:tcPr>
          <w:p w14:paraId="263303A4"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ign w:val="center"/>
          </w:tcPr>
          <w:p w14:paraId="0E1F6E04" w14:textId="77777777" w:rsidR="00CB67C9" w:rsidRDefault="00CB67C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43" w:type="dxa"/>
          </w:tcPr>
          <w:p w14:paraId="66CC5536"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b</w:t>
            </w:r>
          </w:p>
        </w:tc>
        <w:tc>
          <w:tcPr>
            <w:tcW w:w="1701" w:type="dxa"/>
          </w:tcPr>
          <w:p w14:paraId="47EDD694"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CB67C9" w14:paraId="5417A0C7" w14:textId="77777777">
        <w:tc>
          <w:tcPr>
            <w:tcW w:w="959" w:type="dxa"/>
            <w:vMerge/>
            <w:vAlign w:val="center"/>
          </w:tcPr>
          <w:p w14:paraId="635AEBB9" w14:textId="77777777" w:rsidR="00CB67C9" w:rsidRDefault="00CB67C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17" w:type="dxa"/>
          </w:tcPr>
          <w:p w14:paraId="3211FB0A"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2127" w:type="dxa"/>
          </w:tcPr>
          <w:p w14:paraId="76D87882"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ign w:val="center"/>
          </w:tcPr>
          <w:p w14:paraId="6994172C" w14:textId="77777777" w:rsidR="00CB67C9" w:rsidRDefault="00CB67C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43" w:type="dxa"/>
          </w:tcPr>
          <w:p w14:paraId="7149EE3D"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w:t>
            </w:r>
          </w:p>
        </w:tc>
        <w:tc>
          <w:tcPr>
            <w:tcW w:w="1701" w:type="dxa"/>
          </w:tcPr>
          <w:p w14:paraId="3C4592A5"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CB67C9" w14:paraId="3003DBBD" w14:textId="77777777">
        <w:tc>
          <w:tcPr>
            <w:tcW w:w="959" w:type="dxa"/>
            <w:vMerge/>
            <w:vAlign w:val="center"/>
          </w:tcPr>
          <w:p w14:paraId="297FCE28" w14:textId="77777777" w:rsidR="00CB67C9" w:rsidRDefault="00CB67C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17" w:type="dxa"/>
          </w:tcPr>
          <w:p w14:paraId="2714A289"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2127" w:type="dxa"/>
          </w:tcPr>
          <w:p w14:paraId="5DAC189E"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842" w:type="dxa"/>
            <w:vMerge/>
            <w:vAlign w:val="center"/>
          </w:tcPr>
          <w:p w14:paraId="2E393DBE" w14:textId="77777777" w:rsidR="00CB67C9" w:rsidRDefault="00CB67C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43" w:type="dxa"/>
          </w:tcPr>
          <w:p w14:paraId="65025B6B"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w:t>
            </w:r>
          </w:p>
        </w:tc>
        <w:tc>
          <w:tcPr>
            <w:tcW w:w="1701" w:type="dxa"/>
          </w:tcPr>
          <w:p w14:paraId="2679F6F5"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CB67C9" w14:paraId="710148FA" w14:textId="77777777">
        <w:tc>
          <w:tcPr>
            <w:tcW w:w="959" w:type="dxa"/>
            <w:vMerge w:val="restart"/>
            <w:vAlign w:val="center"/>
          </w:tcPr>
          <w:p w14:paraId="1F11A71F"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1417" w:type="dxa"/>
          </w:tcPr>
          <w:p w14:paraId="0345125A"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127" w:type="dxa"/>
          </w:tcPr>
          <w:p w14:paraId="0BDDC21E"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restart"/>
            <w:vAlign w:val="center"/>
          </w:tcPr>
          <w:p w14:paraId="556CADF3"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1843" w:type="dxa"/>
          </w:tcPr>
          <w:p w14:paraId="455A24D3"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w:t>
            </w:r>
          </w:p>
        </w:tc>
        <w:tc>
          <w:tcPr>
            <w:tcW w:w="1701" w:type="dxa"/>
          </w:tcPr>
          <w:p w14:paraId="2E43903D"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CB67C9" w14:paraId="17AFFE5C" w14:textId="77777777">
        <w:tc>
          <w:tcPr>
            <w:tcW w:w="959" w:type="dxa"/>
            <w:vMerge/>
            <w:vAlign w:val="center"/>
          </w:tcPr>
          <w:p w14:paraId="59599056" w14:textId="77777777" w:rsidR="00CB67C9" w:rsidRDefault="00CB67C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17" w:type="dxa"/>
          </w:tcPr>
          <w:p w14:paraId="5C031446"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2127" w:type="dxa"/>
          </w:tcPr>
          <w:p w14:paraId="7D2DA3E2"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ign w:val="center"/>
          </w:tcPr>
          <w:p w14:paraId="5AF508DD" w14:textId="77777777" w:rsidR="00CB67C9" w:rsidRDefault="00CB67C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43" w:type="dxa"/>
          </w:tcPr>
          <w:p w14:paraId="0561F88E"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b</w:t>
            </w:r>
          </w:p>
        </w:tc>
        <w:tc>
          <w:tcPr>
            <w:tcW w:w="1701" w:type="dxa"/>
          </w:tcPr>
          <w:p w14:paraId="1A891324"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CB67C9" w14:paraId="6F422748" w14:textId="77777777">
        <w:tc>
          <w:tcPr>
            <w:tcW w:w="959" w:type="dxa"/>
            <w:vMerge/>
            <w:vAlign w:val="center"/>
          </w:tcPr>
          <w:p w14:paraId="55BDBE53" w14:textId="77777777" w:rsidR="00CB67C9" w:rsidRDefault="00CB67C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17" w:type="dxa"/>
          </w:tcPr>
          <w:p w14:paraId="6B3B6B1D"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2127" w:type="dxa"/>
          </w:tcPr>
          <w:p w14:paraId="61892621"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842" w:type="dxa"/>
            <w:vMerge/>
            <w:vAlign w:val="center"/>
          </w:tcPr>
          <w:p w14:paraId="65889DB9" w14:textId="77777777" w:rsidR="00CB67C9" w:rsidRDefault="00CB67C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43" w:type="dxa"/>
          </w:tcPr>
          <w:p w14:paraId="4517A4F6"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w:t>
            </w:r>
          </w:p>
        </w:tc>
        <w:tc>
          <w:tcPr>
            <w:tcW w:w="1701" w:type="dxa"/>
          </w:tcPr>
          <w:p w14:paraId="37205AA4"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r>
      <w:tr w:rsidR="00CB67C9" w14:paraId="3AA95FE8" w14:textId="77777777">
        <w:tc>
          <w:tcPr>
            <w:tcW w:w="959" w:type="dxa"/>
            <w:vMerge/>
            <w:vAlign w:val="center"/>
          </w:tcPr>
          <w:p w14:paraId="57E9EFF6" w14:textId="77777777" w:rsidR="00CB67C9" w:rsidRDefault="00CB67C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17" w:type="dxa"/>
          </w:tcPr>
          <w:p w14:paraId="44A7A57B"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2127" w:type="dxa"/>
          </w:tcPr>
          <w:p w14:paraId="6E8435D9"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p>
        </w:tc>
        <w:tc>
          <w:tcPr>
            <w:tcW w:w="1842" w:type="dxa"/>
            <w:vMerge/>
            <w:vAlign w:val="center"/>
          </w:tcPr>
          <w:p w14:paraId="6112C1B0" w14:textId="77777777" w:rsidR="00CB67C9" w:rsidRDefault="00CB67C9">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43" w:type="dxa"/>
          </w:tcPr>
          <w:p w14:paraId="279D6085"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w:t>
            </w:r>
          </w:p>
        </w:tc>
        <w:tc>
          <w:tcPr>
            <w:tcW w:w="1701" w:type="dxa"/>
          </w:tcPr>
          <w:p w14:paraId="5B8C9127" w14:textId="77777777" w:rsidR="00CB67C9" w:rsidRDefault="00000000">
            <w:pPr>
              <w:tabs>
                <w:tab w:val="left" w:pos="274"/>
                <w:tab w:val="left" w:pos="2835"/>
                <w:tab w:val="left" w:pos="5387"/>
                <w:tab w:val="left" w:pos="7938"/>
              </w:tabs>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bl>
    <w:p w14:paraId="0ED11FDA"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ĐÁP ÁN 10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Câu trắc nghiệm yêu cầu trả lời ngắn</w:t>
      </w:r>
    </w:p>
    <w:tbl>
      <w:tblPr>
        <w:tblStyle w:val="a0"/>
        <w:tblW w:w="104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1"/>
        <w:gridCol w:w="2611"/>
        <w:gridCol w:w="2600"/>
        <w:gridCol w:w="2610"/>
      </w:tblGrid>
      <w:tr w:rsidR="00CB67C9" w14:paraId="3C91F14B" w14:textId="77777777">
        <w:tc>
          <w:tcPr>
            <w:tcW w:w="2601" w:type="dxa"/>
          </w:tcPr>
          <w:p w14:paraId="07BF9623"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w:t>
            </w:r>
          </w:p>
        </w:tc>
        <w:tc>
          <w:tcPr>
            <w:tcW w:w="2611" w:type="dxa"/>
          </w:tcPr>
          <w:p w14:paraId="5BEF6912"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Đáp án</w:t>
            </w:r>
          </w:p>
        </w:tc>
        <w:tc>
          <w:tcPr>
            <w:tcW w:w="2600" w:type="dxa"/>
          </w:tcPr>
          <w:p w14:paraId="0A9EC5C3"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w:t>
            </w:r>
          </w:p>
        </w:tc>
        <w:tc>
          <w:tcPr>
            <w:tcW w:w="2610" w:type="dxa"/>
          </w:tcPr>
          <w:p w14:paraId="081584BD"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Đáp án</w:t>
            </w:r>
          </w:p>
        </w:tc>
      </w:tr>
      <w:tr w:rsidR="00CB67C9" w14:paraId="2BD96473" w14:textId="77777777">
        <w:tc>
          <w:tcPr>
            <w:tcW w:w="2601" w:type="dxa"/>
          </w:tcPr>
          <w:p w14:paraId="45E2B1A6"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2611" w:type="dxa"/>
          </w:tcPr>
          <w:p w14:paraId="24C5FA42" w14:textId="4CDE72CE" w:rsidR="00CB67C9" w:rsidRDefault="00063074">
            <w:pPr>
              <w:tabs>
                <w:tab w:val="left" w:pos="274"/>
                <w:tab w:val="left" w:pos="2835"/>
                <w:tab w:val="left" w:pos="5387"/>
                <w:tab w:val="left" w:pos="7938"/>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600" w:type="dxa"/>
          </w:tcPr>
          <w:p w14:paraId="5A1E7E5B"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2610" w:type="dxa"/>
          </w:tcPr>
          <w:p w14:paraId="5EE254BB" w14:textId="55740911" w:rsidR="00CB67C9" w:rsidRDefault="00634BE1">
            <w:pPr>
              <w:tabs>
                <w:tab w:val="left" w:pos="274"/>
                <w:tab w:val="left" w:pos="2835"/>
                <w:tab w:val="left" w:pos="5387"/>
                <w:tab w:val="left" w:pos="7938"/>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68287D">
              <w:rPr>
                <w:rFonts w:ascii="Times New Roman" w:eastAsia="Times New Roman" w:hAnsi="Times New Roman" w:cs="Times New Roman"/>
                <w:sz w:val="24"/>
                <w:szCs w:val="24"/>
              </w:rPr>
              <w:t>9</w:t>
            </w:r>
          </w:p>
        </w:tc>
      </w:tr>
      <w:tr w:rsidR="00CB67C9" w14:paraId="3D11F557" w14:textId="77777777">
        <w:tc>
          <w:tcPr>
            <w:tcW w:w="2601" w:type="dxa"/>
          </w:tcPr>
          <w:p w14:paraId="4DEF5370"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2611" w:type="dxa"/>
          </w:tcPr>
          <w:p w14:paraId="7160CA59" w14:textId="41973C8F" w:rsidR="00CB67C9" w:rsidRDefault="00063074">
            <w:pPr>
              <w:tabs>
                <w:tab w:val="left" w:pos="274"/>
                <w:tab w:val="left" w:pos="2835"/>
                <w:tab w:val="left" w:pos="5387"/>
                <w:tab w:val="left" w:pos="7938"/>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600" w:type="dxa"/>
          </w:tcPr>
          <w:p w14:paraId="293FB04B"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2610" w:type="dxa"/>
          </w:tcPr>
          <w:p w14:paraId="0B5AFFBF"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CB67C9" w14:paraId="3281DE31" w14:textId="77777777">
        <w:tc>
          <w:tcPr>
            <w:tcW w:w="2601" w:type="dxa"/>
          </w:tcPr>
          <w:p w14:paraId="74FDD1DC"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2611" w:type="dxa"/>
          </w:tcPr>
          <w:p w14:paraId="4868DB29"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2,72</w:t>
            </w:r>
          </w:p>
        </w:tc>
        <w:tc>
          <w:tcPr>
            <w:tcW w:w="2600" w:type="dxa"/>
          </w:tcPr>
          <w:p w14:paraId="79AC7FA5"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2610" w:type="dxa"/>
          </w:tcPr>
          <w:p w14:paraId="69A9CF48" w14:textId="1694F792" w:rsidR="00CB67C9" w:rsidRDefault="00634BE1">
            <w:pPr>
              <w:tabs>
                <w:tab w:val="left" w:pos="274"/>
                <w:tab w:val="left" w:pos="2835"/>
                <w:tab w:val="left" w:pos="5387"/>
                <w:tab w:val="left" w:pos="7938"/>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CB67C9" w14:paraId="001E5A1A" w14:textId="77777777">
        <w:tc>
          <w:tcPr>
            <w:tcW w:w="2601" w:type="dxa"/>
          </w:tcPr>
          <w:p w14:paraId="3B35B9E5"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2611" w:type="dxa"/>
          </w:tcPr>
          <w:p w14:paraId="17295398"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600" w:type="dxa"/>
          </w:tcPr>
          <w:p w14:paraId="2778BA0C"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2610" w:type="dxa"/>
          </w:tcPr>
          <w:p w14:paraId="5D86314E" w14:textId="31E1B6F1" w:rsidR="00CB67C9" w:rsidRDefault="00634BE1">
            <w:pPr>
              <w:tabs>
                <w:tab w:val="left" w:pos="274"/>
                <w:tab w:val="left" w:pos="2835"/>
                <w:tab w:val="left" w:pos="5387"/>
                <w:tab w:val="left" w:pos="7938"/>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36"/>
                <w:szCs w:val="36"/>
                <w:vertAlign w:val="subscript"/>
              </w:rPr>
              <w:t>16</w:t>
            </w:r>
          </w:p>
        </w:tc>
      </w:tr>
      <w:tr w:rsidR="00CB67C9" w14:paraId="2B715207" w14:textId="77777777">
        <w:tc>
          <w:tcPr>
            <w:tcW w:w="2601" w:type="dxa"/>
          </w:tcPr>
          <w:p w14:paraId="277345FA"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2611" w:type="dxa"/>
          </w:tcPr>
          <w:p w14:paraId="0C5059F2"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600" w:type="dxa"/>
          </w:tcPr>
          <w:p w14:paraId="01975DC7" w14:textId="77777777" w:rsidR="00CB67C9" w:rsidRDefault="00000000">
            <w:pPr>
              <w:tabs>
                <w:tab w:val="left" w:pos="274"/>
                <w:tab w:val="left" w:pos="2835"/>
                <w:tab w:val="left" w:pos="5387"/>
                <w:tab w:val="left" w:pos="7938"/>
              </w:tabs>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610" w:type="dxa"/>
          </w:tcPr>
          <w:p w14:paraId="26F54C00" w14:textId="069AEFDE" w:rsidR="00CB67C9" w:rsidRDefault="00106CFA">
            <w:pPr>
              <w:tabs>
                <w:tab w:val="left" w:pos="274"/>
                <w:tab w:val="left" w:pos="2835"/>
                <w:tab w:val="left" w:pos="5387"/>
                <w:tab w:val="left" w:pos="7938"/>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tc>
      </w:tr>
    </w:tbl>
    <w:p w14:paraId="6E925217"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GIẢI CHI TIẾT 10 </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color w:val="FF0000"/>
          <w:sz w:val="24"/>
          <w:szCs w:val="24"/>
        </w:rPr>
        <w:t>Câu trắc nghiệm yêu cầu trả lời ngắn</w:t>
      </w:r>
    </w:p>
    <w:p w14:paraId="054B4540" w14:textId="77777777" w:rsidR="00B44AE2" w:rsidRDefault="00000000">
      <w:pPr>
        <w:spacing w:after="0" w:line="276" w:lineRule="auto"/>
        <w:rPr>
          <w:rFonts w:ascii="Times New Roman" w:hAnsi="Times New Roman" w:cs="Times New Roman"/>
          <w:sz w:val="24"/>
          <w:szCs w:val="24"/>
        </w:rPr>
      </w:pPr>
      <w:r>
        <w:rPr>
          <w:rFonts w:ascii="Times New Roman" w:eastAsia="Times New Roman" w:hAnsi="Times New Roman" w:cs="Times New Roman"/>
          <w:b/>
          <w:sz w:val="24"/>
          <w:szCs w:val="24"/>
        </w:rPr>
        <w:t>Câu 1.</w:t>
      </w:r>
      <w:r w:rsidR="00B44AE2" w:rsidRPr="00B44AE2">
        <w:rPr>
          <w:rFonts w:ascii="Times New Roman" w:hAnsi="Times New Roman" w:cs="Times New Roman"/>
          <w:sz w:val="24"/>
          <w:szCs w:val="24"/>
        </w:rPr>
        <w:t xml:space="preserve"> </w:t>
      </w:r>
    </w:p>
    <w:p w14:paraId="7E643E21" w14:textId="6DF5AF19" w:rsidR="00CB67C9" w:rsidRDefault="00B44AE2">
      <w:pPr>
        <w:spacing w:after="0" w:line="276" w:lineRule="auto"/>
        <w:rPr>
          <w:rFonts w:ascii="Times New Roman" w:eastAsia="Times New Roman" w:hAnsi="Times New Roman" w:cs="Times New Roman"/>
        </w:rPr>
      </w:pPr>
      <w:r w:rsidRPr="0068287D">
        <w:rPr>
          <w:rFonts w:ascii="Times New Roman" w:hAnsi="Times New Roman" w:cs="Times New Roman"/>
          <w:position w:val="-30"/>
          <w:sz w:val="24"/>
          <w:szCs w:val="24"/>
        </w:rPr>
        <w:object w:dxaOrig="3500" w:dyaOrig="720" w14:anchorId="1C434661">
          <v:shape id="_x0000_i1034" type="#_x0000_t75" style="width:176.6pt;height:34.65pt" o:ole="">
            <v:imagedata r:id="rId22" o:title=""/>
          </v:shape>
          <o:OLEObject Type="Embed" ProgID="Equation.DSMT4" ShapeID="_x0000_i1034" DrawAspect="Content" ObjectID="_1785312745" r:id="rId23"/>
        </w:object>
      </w:r>
      <w:r>
        <w:rPr>
          <w:rFonts w:ascii="Times New Roman" w:eastAsia="Times New Roman" w:hAnsi="Times New Roman" w:cs="Times New Roman"/>
          <w:b/>
          <w:sz w:val="24"/>
          <w:szCs w:val="24"/>
        </w:rPr>
        <w:t xml:space="preserve"> </w:t>
      </w:r>
    </w:p>
    <w:p w14:paraId="3A7849E2" w14:textId="77777777" w:rsidR="00B44AE2" w:rsidRDefault="00000000">
      <w:pPr>
        <w:spacing w:after="0" w:line="276" w:lineRule="auto"/>
        <w:rPr>
          <w:rFonts w:ascii="Times New Roman" w:hAnsi="Times New Roman" w:cs="Times New Roman"/>
          <w:sz w:val="24"/>
          <w:szCs w:val="24"/>
        </w:rPr>
      </w:pPr>
      <w:r>
        <w:rPr>
          <w:rFonts w:ascii="Times New Roman" w:eastAsia="Times New Roman" w:hAnsi="Times New Roman" w:cs="Times New Roman"/>
          <w:b/>
          <w:sz w:val="24"/>
          <w:szCs w:val="24"/>
        </w:rPr>
        <w:t>Câu 2.</w:t>
      </w:r>
      <w:r w:rsidR="00B44AE2" w:rsidRPr="00B44AE2">
        <w:rPr>
          <w:rFonts w:ascii="Times New Roman" w:hAnsi="Times New Roman" w:cs="Times New Roman"/>
          <w:sz w:val="24"/>
          <w:szCs w:val="24"/>
        </w:rPr>
        <w:t xml:space="preserve"> </w:t>
      </w:r>
    </w:p>
    <w:p w14:paraId="18B55BEF" w14:textId="1D1E9CF6" w:rsidR="00CB67C9" w:rsidRDefault="00B44AE2">
      <w:pPr>
        <w:spacing w:after="0" w:line="276" w:lineRule="auto"/>
        <w:rPr>
          <w:rFonts w:ascii="Times New Roman" w:hAnsi="Times New Roman" w:cs="Times New Roman"/>
          <w:sz w:val="24"/>
          <w:szCs w:val="24"/>
        </w:rPr>
      </w:pPr>
      <w:r w:rsidRPr="00B44AE2">
        <w:rPr>
          <w:rFonts w:ascii="Times New Roman" w:hAnsi="Times New Roman" w:cs="Times New Roman"/>
          <w:position w:val="-46"/>
          <w:sz w:val="24"/>
          <w:szCs w:val="24"/>
        </w:rPr>
        <w:object w:dxaOrig="5700" w:dyaOrig="1340" w14:anchorId="2A6AB43B">
          <v:shape id="_x0000_i1035" type="#_x0000_t75" style="width:287.3pt;height:65.9pt" o:ole="">
            <v:imagedata r:id="rId24" o:title=""/>
          </v:shape>
          <o:OLEObject Type="Embed" ProgID="Equation.DSMT4" ShapeID="_x0000_i1035" DrawAspect="Content" ObjectID="_1785312746" r:id="rId25"/>
        </w:object>
      </w:r>
      <w:r>
        <w:rPr>
          <w:rFonts w:ascii="Times New Roman" w:eastAsia="Times New Roman" w:hAnsi="Times New Roman" w:cs="Times New Roman"/>
          <w:b/>
          <w:sz w:val="24"/>
          <w:szCs w:val="24"/>
        </w:rPr>
        <w:t xml:space="preserve"> </w:t>
      </w:r>
    </w:p>
    <w:p w14:paraId="142BC372" w14:textId="77777777" w:rsidR="00B44AE2" w:rsidRDefault="00000000" w:rsidP="00B44AE2">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3.</w:t>
      </w:r>
    </w:p>
    <w:p w14:paraId="6882D6A1" w14:textId="33B725A4" w:rsidR="00CB67C9" w:rsidRDefault="00B44AE2" w:rsidP="00B44AE2">
      <w:pPr>
        <w:spacing w:after="0" w:line="276" w:lineRule="auto"/>
        <w:rPr>
          <w:rFonts w:ascii="Times New Roman" w:eastAsia="Times New Roman" w:hAnsi="Times New Roman" w:cs="Times New Roman"/>
          <w:sz w:val="24"/>
          <w:szCs w:val="24"/>
        </w:rPr>
      </w:pPr>
      <w:r w:rsidRPr="00B44AE2">
        <w:rPr>
          <w:rFonts w:ascii="Times New Roman" w:hAnsi="Times New Roman" w:cs="Times New Roman"/>
          <w:sz w:val="24"/>
          <w:szCs w:val="24"/>
        </w:rPr>
        <w:t xml:space="preserve"> </w:t>
      </w:r>
      <w:r w:rsidRPr="00B44AE2">
        <w:rPr>
          <w:rFonts w:ascii="Times New Roman" w:hAnsi="Times New Roman" w:cs="Times New Roman"/>
          <w:position w:val="-76"/>
          <w:sz w:val="24"/>
          <w:szCs w:val="24"/>
        </w:rPr>
        <w:object w:dxaOrig="5980" w:dyaOrig="1420" w14:anchorId="1B5BEB39">
          <v:shape id="_x0000_i1036" type="#_x0000_t75" style="width:301.6pt;height:69.3pt" o:ole="">
            <v:imagedata r:id="rId26" o:title=""/>
          </v:shape>
          <o:OLEObject Type="Embed" ProgID="Equation.DSMT4" ShapeID="_x0000_i1036" DrawAspect="Content" ObjectID="_1785312747" r:id="rId27"/>
        </w:object>
      </w:r>
      <w:r>
        <w:rPr>
          <w:rFonts w:ascii="Times New Roman" w:eastAsia="Times New Roman" w:hAnsi="Times New Roman" w:cs="Times New Roman"/>
          <w:b/>
          <w:sz w:val="24"/>
          <w:szCs w:val="24"/>
        </w:rPr>
        <w:t xml:space="preserve"> </w:t>
      </w:r>
    </w:p>
    <w:p w14:paraId="7E70C849" w14:textId="77777777" w:rsidR="00CB67C9"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b/>
          <w:sz w:val="24"/>
          <w:szCs w:val="24"/>
        </w:rPr>
        <w:t xml:space="preserve">Câu 4. </w:t>
      </w:r>
    </w:p>
    <w:p w14:paraId="47C084A4" w14:textId="65CD02A8" w:rsidR="00CB67C9" w:rsidRDefault="00B44AE2">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sidRPr="0068287D">
        <w:rPr>
          <w:rFonts w:ascii="Times New Roman" w:hAnsi="Times New Roman" w:cs="Times New Roman"/>
          <w:position w:val="-30"/>
          <w:sz w:val="24"/>
          <w:szCs w:val="24"/>
        </w:rPr>
        <w:object w:dxaOrig="3900" w:dyaOrig="720" w14:anchorId="44EE4CAF">
          <v:shape id="_x0000_i1037" type="#_x0000_t75" style="width:196.3pt;height:34.65pt" o:ole="">
            <v:imagedata r:id="rId28" o:title=""/>
          </v:shape>
          <o:OLEObject Type="Embed" ProgID="Equation.DSMT4" ShapeID="_x0000_i1037" DrawAspect="Content" ObjectID="_1785312748" r:id="rId29"/>
        </w:object>
      </w:r>
    </w:p>
    <w:p w14:paraId="3FAD659D" w14:textId="77777777" w:rsidR="00CB67C9" w:rsidRDefault="00000000">
      <w:pPr>
        <w:tabs>
          <w:tab w:val="left" w:pos="274"/>
          <w:tab w:val="left" w:pos="2835"/>
          <w:tab w:val="left" w:pos="5387"/>
          <w:tab w:val="left" w:pos="7938"/>
        </w:tabs>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Câu 5. </w:t>
      </w:r>
    </w:p>
    <w:p w14:paraId="7A20104C" w14:textId="161B448C" w:rsidR="00CB67C9" w:rsidRDefault="0068287D">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rPr>
      </w:pPr>
      <w:r w:rsidRPr="0068287D">
        <w:rPr>
          <w:rFonts w:ascii="Times New Roman" w:hAnsi="Times New Roman" w:cs="Times New Roman"/>
          <w:position w:val="-30"/>
          <w:sz w:val="24"/>
          <w:szCs w:val="24"/>
        </w:rPr>
        <w:object w:dxaOrig="4120" w:dyaOrig="720" w14:anchorId="0F83D67B">
          <v:shape id="_x0000_i1038" type="#_x0000_t75" style="width:207.15pt;height:34.65pt" o:ole="">
            <v:imagedata r:id="rId30" o:title=""/>
          </v:shape>
          <o:OLEObject Type="Embed" ProgID="Equation.DSMT4" ShapeID="_x0000_i1038" DrawAspect="Content" ObjectID="_1785312749" r:id="rId31"/>
        </w:object>
      </w:r>
    </w:p>
    <w:p w14:paraId="7755F415" w14:textId="77777777" w:rsidR="00B44AE2" w:rsidRDefault="00000000">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6.</w:t>
      </w:r>
    </w:p>
    <w:p w14:paraId="3B1E32C3" w14:textId="33AC62C5" w:rsidR="00CB67C9" w:rsidRDefault="0068287D">
      <w:pPr>
        <w:spacing w:after="0" w:line="276" w:lineRule="auto"/>
        <w:rPr>
          <w:rFonts w:ascii="Times New Roman" w:eastAsia="Times New Roman" w:hAnsi="Times New Roman" w:cs="Times New Roman"/>
          <w:sz w:val="24"/>
          <w:szCs w:val="24"/>
        </w:rPr>
      </w:pPr>
      <w:r w:rsidRPr="0068287D">
        <w:rPr>
          <w:rFonts w:ascii="Times New Roman" w:hAnsi="Times New Roman" w:cs="Times New Roman"/>
          <w:sz w:val="24"/>
          <w:szCs w:val="24"/>
        </w:rPr>
        <w:t xml:space="preserve"> </w:t>
      </w:r>
      <w:r w:rsidRPr="0068287D">
        <w:rPr>
          <w:rFonts w:ascii="Times New Roman" w:hAnsi="Times New Roman" w:cs="Times New Roman"/>
          <w:position w:val="-32"/>
          <w:sz w:val="24"/>
          <w:szCs w:val="24"/>
        </w:rPr>
        <w:object w:dxaOrig="4959" w:dyaOrig="760" w14:anchorId="5ED104F4">
          <v:shape id="_x0000_i1039" type="#_x0000_t75" style="width:248.6pt;height:38.05pt" o:ole="">
            <v:imagedata r:id="rId32" o:title=""/>
          </v:shape>
          <o:OLEObject Type="Embed" ProgID="Equation.DSMT4" ShapeID="_x0000_i1039" DrawAspect="Content" ObjectID="_1785312750" r:id="rId33"/>
        </w:object>
      </w:r>
      <w:r>
        <w:rPr>
          <w:rFonts w:ascii="Times New Roman" w:eastAsia="Times New Roman" w:hAnsi="Times New Roman" w:cs="Times New Roman"/>
          <w:b/>
          <w:sz w:val="24"/>
          <w:szCs w:val="24"/>
        </w:rPr>
        <w:t xml:space="preserve"> </w:t>
      </w:r>
    </w:p>
    <w:p w14:paraId="56BBFC21" w14:textId="77777777" w:rsidR="00B44AE2" w:rsidRDefault="00000000">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7.</w:t>
      </w:r>
    </w:p>
    <w:p w14:paraId="108E4620" w14:textId="5D88734B" w:rsidR="00CB67C9" w:rsidRPr="00B44AE2" w:rsidRDefault="0068287D">
      <w:pPr>
        <w:spacing w:after="0" w:line="276" w:lineRule="auto"/>
        <w:rPr>
          <w:rFonts w:ascii="Times New Roman" w:eastAsia="Times New Roman" w:hAnsi="Times New Roman" w:cs="Times New Roman"/>
          <w:b/>
          <w:sz w:val="24"/>
          <w:szCs w:val="24"/>
        </w:rPr>
      </w:pPr>
      <w:r w:rsidRPr="0068287D">
        <w:rPr>
          <w:rFonts w:ascii="Times New Roman" w:hAnsi="Times New Roman" w:cs="Times New Roman"/>
          <w:sz w:val="24"/>
          <w:szCs w:val="24"/>
        </w:rPr>
        <w:t xml:space="preserve"> </w:t>
      </w:r>
      <w:r w:rsidRPr="00691EB4">
        <w:rPr>
          <w:rFonts w:ascii="Times New Roman" w:hAnsi="Times New Roman" w:cs="Times New Roman"/>
          <w:position w:val="-30"/>
          <w:sz w:val="24"/>
          <w:szCs w:val="24"/>
        </w:rPr>
        <w:object w:dxaOrig="3280" w:dyaOrig="720" w14:anchorId="1AC922B6">
          <v:shape id="_x0000_i1040" type="#_x0000_t75" style="width:164.4pt;height:36.7pt" o:ole="">
            <v:imagedata r:id="rId34" o:title=""/>
          </v:shape>
          <o:OLEObject Type="Embed" ProgID="Equation.DSMT4" ShapeID="_x0000_i1040" DrawAspect="Content" ObjectID="_1785312751" r:id="rId35"/>
        </w:object>
      </w:r>
      <w:r>
        <w:rPr>
          <w:rFonts w:ascii="Times New Roman" w:eastAsia="Times New Roman" w:hAnsi="Times New Roman" w:cs="Times New Roman"/>
          <w:b/>
          <w:sz w:val="24"/>
          <w:szCs w:val="24"/>
        </w:rPr>
        <w:t xml:space="preserve"> </w:t>
      </w:r>
    </w:p>
    <w:p w14:paraId="6A6A6638" w14:textId="77777777" w:rsidR="0068287D" w:rsidRDefault="00000000">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8.</w:t>
      </w:r>
    </w:p>
    <w:p w14:paraId="3D24E097" w14:textId="5955C567" w:rsidR="00CB67C9" w:rsidRDefault="004D6979">
      <w:pPr>
        <w:spacing w:after="0" w:line="276" w:lineRule="auto"/>
        <w:rPr>
          <w:rFonts w:ascii="Times New Roman" w:eastAsia="Times New Roman" w:hAnsi="Times New Roman" w:cs="Times New Roman"/>
        </w:rPr>
      </w:pPr>
      <w:r w:rsidRPr="00C420C1">
        <w:rPr>
          <w:position w:val="-68"/>
        </w:rPr>
        <w:object w:dxaOrig="10560" w:dyaOrig="1480" w14:anchorId="673A0237">
          <v:shape id="_x0000_i1041" type="#_x0000_t75" style="width:510.1pt;height:71.3pt" o:ole="">
            <v:imagedata r:id="rId36" o:title=""/>
          </v:shape>
          <o:OLEObject Type="Embed" ProgID="Equation.DSMT4" ShapeID="_x0000_i1041" DrawAspect="Content" ObjectID="_1785312752" r:id="rId37"/>
        </w:object>
      </w:r>
      <w:r w:rsidR="0068287D">
        <w:rPr>
          <w:rFonts w:ascii="Times New Roman" w:eastAsia="Times New Roman" w:hAnsi="Times New Roman" w:cs="Times New Roman"/>
          <w:b/>
          <w:sz w:val="24"/>
          <w:szCs w:val="24"/>
        </w:rPr>
        <w:t xml:space="preserve"> </w:t>
      </w:r>
    </w:p>
    <w:p w14:paraId="7F02084D" w14:textId="77777777" w:rsidR="00B44AE2" w:rsidRDefault="00000000">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Câu 9.</w:t>
      </w:r>
    </w:p>
    <w:p w14:paraId="4AC8C5B7" w14:textId="48515B2B" w:rsidR="00CB67C9" w:rsidRDefault="0068287D">
      <w:pPr>
        <w:spacing w:after="0" w:line="276" w:lineRule="auto"/>
        <w:rPr>
          <w:rFonts w:ascii="Times New Roman" w:eastAsia="Times New Roman" w:hAnsi="Times New Roman" w:cs="Times New Roman"/>
        </w:rPr>
      </w:pPr>
      <w:r w:rsidRPr="0068287D">
        <w:rPr>
          <w:rFonts w:ascii="Times New Roman" w:hAnsi="Times New Roman" w:cs="Times New Roman"/>
          <w:sz w:val="24"/>
          <w:szCs w:val="24"/>
        </w:rPr>
        <w:t xml:space="preserve"> </w:t>
      </w:r>
      <w:r w:rsidR="004D6979" w:rsidRPr="00C420C1">
        <w:rPr>
          <w:position w:val="-32"/>
        </w:rPr>
        <w:object w:dxaOrig="4660" w:dyaOrig="760" w14:anchorId="6ADD56A1">
          <v:shape id="_x0000_i1042" type="#_x0000_t75" style="width:233pt;height:38.05pt" o:ole="">
            <v:imagedata r:id="rId38" o:title=""/>
          </v:shape>
          <o:OLEObject Type="Embed" ProgID="Equation.DSMT4" ShapeID="_x0000_i1042" DrawAspect="Content" ObjectID="_1785312753" r:id="rId39"/>
        </w:object>
      </w:r>
      <w:r>
        <w:rPr>
          <w:rFonts w:ascii="Times New Roman" w:eastAsia="Times New Roman" w:hAnsi="Times New Roman" w:cs="Times New Roman"/>
          <w:b/>
          <w:sz w:val="24"/>
          <w:szCs w:val="24"/>
        </w:rPr>
        <w:t xml:space="preserve"> </w:t>
      </w:r>
    </w:p>
    <w:p w14:paraId="45C0D3B3" w14:textId="77777777" w:rsidR="00B44AE2"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Câu 10.</w:t>
      </w:r>
      <w:r>
        <w:rPr>
          <w:rFonts w:ascii="Times New Roman" w:eastAsia="Times New Roman" w:hAnsi="Times New Roman" w:cs="Times New Roman"/>
          <w:sz w:val="24"/>
          <w:szCs w:val="24"/>
        </w:rPr>
        <w:t xml:space="preserve"> </w:t>
      </w:r>
    </w:p>
    <w:p w14:paraId="1355D48D" w14:textId="0C056358" w:rsidR="00CB67C9" w:rsidRDefault="0000000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Khối lượng của mol nguyên tử Sodium là 22,99 gam. Thể tích của 1 mol nguyên tử Sodium là</w:t>
      </w:r>
    </w:p>
    <w:p w14:paraId="39C1E98A" w14:textId="2D8245BF" w:rsidR="00CB67C9" w:rsidRPr="00B12E97" w:rsidRDefault="00000000" w:rsidP="00B12E97">
      <w:pPr>
        <w:spacing w:after="0" w:line="276" w:lineRule="auto"/>
        <w:rPr>
          <w:rFonts w:ascii="Times New Roman" w:eastAsia="Times New Roman" w:hAnsi="Times New Roman" w:cs="Times New Roman"/>
          <w:sz w:val="24"/>
          <w:szCs w:val="24"/>
        </w:rPr>
      </w:pPr>
      <w:sdt>
        <w:sdtPr>
          <w:tag w:val="goog_rdk_1"/>
          <w:id w:val="-1042739924"/>
        </w:sdtPr>
        <w:sdtContent>
          <w:ins w:id="4" w:author="tntadaklak@gmail.com" w:date="2024-01-02T18:35:00Z">
            <w:r>
              <w:rPr>
                <w:rFonts w:ascii="Times New Roman" w:eastAsia="Times New Roman" w:hAnsi="Times New Roman" w:cs="Times New Roman"/>
                <w:noProof/>
                <w:sz w:val="40"/>
                <w:szCs w:val="40"/>
                <w:vertAlign w:val="subscript"/>
              </w:rPr>
              <w:drawing>
                <wp:inline distT="0" distB="0" distL="114300" distR="114300" wp14:anchorId="15AAA131" wp14:editId="4DF693BD">
                  <wp:extent cx="1840229" cy="41656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0"/>
                          <a:srcRect/>
                          <a:stretch>
                            <a:fillRect/>
                          </a:stretch>
                        </pic:blipFill>
                        <pic:spPr>
                          <a:xfrm>
                            <a:off x="0" y="0"/>
                            <a:ext cx="1840229" cy="416560"/>
                          </a:xfrm>
                          <a:prstGeom prst="rect">
                            <a:avLst/>
                          </a:prstGeom>
                          <a:ln/>
                        </pic:spPr>
                      </pic:pic>
                    </a:graphicData>
                  </a:graphic>
                </wp:inline>
              </w:drawing>
            </w:r>
          </w:ins>
        </w:sdtContent>
      </w:sdt>
    </w:p>
    <w:p w14:paraId="5F2926FA" w14:textId="77777777" w:rsidR="00CB67C9" w:rsidRDefault="00CB67C9">
      <w:pPr>
        <w:tabs>
          <w:tab w:val="left" w:pos="274"/>
          <w:tab w:val="left" w:pos="2835"/>
          <w:tab w:val="left" w:pos="5387"/>
          <w:tab w:val="left" w:pos="7938"/>
        </w:tabs>
        <w:spacing w:after="0" w:line="276" w:lineRule="auto"/>
        <w:jc w:val="both"/>
        <w:rPr>
          <w:rFonts w:ascii="Times New Roman" w:eastAsia="Times New Roman" w:hAnsi="Times New Roman" w:cs="Times New Roman"/>
          <w:b/>
          <w:sz w:val="24"/>
          <w:szCs w:val="24"/>
        </w:rPr>
      </w:pPr>
    </w:p>
    <w:p w14:paraId="1E4C97D8" w14:textId="77777777" w:rsidR="00B12E97" w:rsidRPr="00B12E97" w:rsidRDefault="00B12E97" w:rsidP="00B12E97">
      <w:pPr>
        <w:tabs>
          <w:tab w:val="left" w:pos="274"/>
          <w:tab w:val="left" w:pos="2835"/>
          <w:tab w:val="left" w:pos="5387"/>
          <w:tab w:val="left" w:pos="7938"/>
        </w:tabs>
        <w:spacing w:after="0" w:line="276" w:lineRule="auto"/>
        <w:jc w:val="both"/>
        <w:rPr>
          <w:rFonts w:ascii="Times New Roman" w:eastAsia="Times New Roman" w:hAnsi="Times New Roman" w:cs="Times New Roman"/>
          <w:b/>
          <w:sz w:val="24"/>
          <w:szCs w:val="24"/>
        </w:rPr>
      </w:pPr>
      <w:r w:rsidRPr="00B12E97">
        <w:rPr>
          <w:rFonts w:ascii="Times New Roman" w:eastAsia="Times New Roman" w:hAnsi="Times New Roman" w:cs="Times New Roman"/>
          <w:b/>
          <w:sz w:val="24"/>
          <w:szCs w:val="24"/>
        </w:rPr>
        <w:t>Tài liệu được chia sẻ bởi Website VnTeach.Com</w:t>
      </w:r>
    </w:p>
    <w:p w14:paraId="48C93F7A" w14:textId="7B6A0658" w:rsidR="00CB67C9" w:rsidRDefault="00B12E97" w:rsidP="00B12E97">
      <w:pPr>
        <w:tabs>
          <w:tab w:val="left" w:pos="274"/>
          <w:tab w:val="left" w:pos="2835"/>
          <w:tab w:val="left" w:pos="5387"/>
          <w:tab w:val="left" w:pos="7938"/>
        </w:tabs>
        <w:spacing w:after="0" w:line="276" w:lineRule="auto"/>
        <w:jc w:val="both"/>
        <w:rPr>
          <w:rFonts w:ascii="Times New Roman" w:eastAsia="Times New Roman" w:hAnsi="Times New Roman" w:cs="Times New Roman"/>
          <w:b/>
          <w:sz w:val="24"/>
          <w:szCs w:val="24"/>
        </w:rPr>
      </w:pPr>
      <w:r w:rsidRPr="00B12E97">
        <w:rPr>
          <w:rFonts w:ascii="Times New Roman" w:eastAsia="Times New Roman" w:hAnsi="Times New Roman" w:cs="Times New Roman"/>
          <w:b/>
          <w:sz w:val="24"/>
          <w:szCs w:val="24"/>
        </w:rPr>
        <w:t>https://www.vnteach.com</w:t>
      </w:r>
    </w:p>
    <w:sectPr w:rsidR="00CB67C9">
      <w:headerReference w:type="default" r:id="rId41"/>
      <w:footerReference w:type="default" r:id="rId42"/>
      <w:pgSz w:w="11909" w:h="16834"/>
      <w:pgMar w:top="993" w:right="710" w:bottom="993" w:left="993" w:header="568" w:footer="27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86EDD" w14:textId="77777777" w:rsidR="0084165C" w:rsidRDefault="0084165C">
      <w:pPr>
        <w:spacing w:after="0" w:line="240" w:lineRule="auto"/>
      </w:pPr>
      <w:r>
        <w:separator/>
      </w:r>
    </w:p>
  </w:endnote>
  <w:endnote w:type="continuationSeparator" w:id="0">
    <w:p w14:paraId="28D75372" w14:textId="77777777" w:rsidR="0084165C" w:rsidRDefault="00841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ld">
    <w:panose1 w:val="02020803070505020304"/>
    <w:charset w:val="00"/>
    <w:family w:val="auto"/>
    <w:notTrueType/>
    <w:pitch w:val="default"/>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D7A93" w14:textId="77777777" w:rsidR="00CB67C9" w:rsidRDefault="00CB67C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76C91" w14:textId="77777777" w:rsidR="0084165C" w:rsidRDefault="0084165C">
      <w:pPr>
        <w:spacing w:after="0" w:line="240" w:lineRule="auto"/>
      </w:pPr>
      <w:r>
        <w:separator/>
      </w:r>
    </w:p>
  </w:footnote>
  <w:footnote w:type="continuationSeparator" w:id="0">
    <w:p w14:paraId="2F8E10A0" w14:textId="77777777" w:rsidR="0084165C" w:rsidRDefault="008416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BA878" w14:textId="77777777" w:rsidR="00CB67C9"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Dự án soạn 10 câu trắc nghiệm Đ/S và 10 câu trả lời ngắn theo từng bài hóa học 10 - CTST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ô Xuân Quỳnh">
    <w15:presenceInfo w15:providerId="AD" w15:userId="S::xuanquynhpdp@hledu.in::9b9c034d-09c0-4f41-aa3b-ac312107981b"/>
  </w15:person>
  <w15:person w15:author="tntadaklak@gmail.com">
    <w15:presenceInfo w15:providerId="Windows Live" w15:userId="a9d25193bb97e5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7C9"/>
    <w:rsid w:val="00063074"/>
    <w:rsid w:val="00063D01"/>
    <w:rsid w:val="00072561"/>
    <w:rsid w:val="00106CFA"/>
    <w:rsid w:val="00141645"/>
    <w:rsid w:val="001437FD"/>
    <w:rsid w:val="00152B9E"/>
    <w:rsid w:val="002D6483"/>
    <w:rsid w:val="00331877"/>
    <w:rsid w:val="003A4039"/>
    <w:rsid w:val="003B04DA"/>
    <w:rsid w:val="003C6A28"/>
    <w:rsid w:val="004D6979"/>
    <w:rsid w:val="00525869"/>
    <w:rsid w:val="005B160F"/>
    <w:rsid w:val="005B19E8"/>
    <w:rsid w:val="00634BE1"/>
    <w:rsid w:val="0068287D"/>
    <w:rsid w:val="006E7ED7"/>
    <w:rsid w:val="0084165C"/>
    <w:rsid w:val="0091598D"/>
    <w:rsid w:val="00995E18"/>
    <w:rsid w:val="009A3C02"/>
    <w:rsid w:val="00A063B0"/>
    <w:rsid w:val="00A87675"/>
    <w:rsid w:val="00B12E97"/>
    <w:rsid w:val="00B44AE2"/>
    <w:rsid w:val="00B64464"/>
    <w:rsid w:val="00C64204"/>
    <w:rsid w:val="00CB67C9"/>
    <w:rsid w:val="00D313AC"/>
    <w:rsid w:val="00D31B54"/>
    <w:rsid w:val="00E019A0"/>
    <w:rsid w:val="00EE4078"/>
    <w:rsid w:val="00EF306C"/>
    <w:rsid w:val="00FD6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1FCFE"/>
  <w15:docId w15:val="{E6D6C722-73A4-433F-AEEF-ADDFC498A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7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Revision">
    <w:name w:val="Revision"/>
    <w:hidden/>
    <w:uiPriority w:val="99"/>
    <w:semiHidden/>
    <w:rsid w:val="00EE4078"/>
    <w:pPr>
      <w:spacing w:after="0" w:line="240" w:lineRule="auto"/>
    </w:pPr>
  </w:style>
  <w:style w:type="paragraph" w:styleId="Header">
    <w:name w:val="header"/>
    <w:basedOn w:val="Normal"/>
    <w:link w:val="HeaderChar"/>
    <w:uiPriority w:val="99"/>
    <w:unhideWhenUsed/>
    <w:rsid w:val="00A06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3B0"/>
  </w:style>
  <w:style w:type="paragraph" w:styleId="Footer">
    <w:name w:val="footer"/>
    <w:basedOn w:val="Normal"/>
    <w:link w:val="FooterChar"/>
    <w:uiPriority w:val="99"/>
    <w:unhideWhenUsed/>
    <w:rsid w:val="00A06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6.bin"/><Relationship Id="rId18" Type="http://schemas.openxmlformats.org/officeDocument/2006/relationships/image" Target="media/image4.png"/><Relationship Id="rId26" Type="http://schemas.openxmlformats.org/officeDocument/2006/relationships/image" Target="media/image9.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3.wmf"/><Relationship Id="rId42" Type="http://schemas.openxmlformats.org/officeDocument/2006/relationships/footer" Target="footer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8.bin"/><Relationship Id="rId29"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4.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7.bin"/><Relationship Id="rId40" Type="http://schemas.openxmlformats.org/officeDocument/2006/relationships/image" Target="media/image16.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7.bin"/><Relationship Id="rId23" Type="http://schemas.openxmlformats.org/officeDocument/2006/relationships/oleObject" Target="embeddings/oleObject10.bin"/><Relationship Id="rId28" Type="http://schemas.openxmlformats.org/officeDocument/2006/relationships/image" Target="media/image10.wmf"/><Relationship Id="rId36" Type="http://schemas.openxmlformats.org/officeDocument/2006/relationships/image" Target="media/image14.wmf"/><Relationship Id="rId10" Type="http://schemas.openxmlformats.org/officeDocument/2006/relationships/oleObject" Target="embeddings/oleObject3.bin"/><Relationship Id="rId19" Type="http://schemas.openxmlformats.org/officeDocument/2006/relationships/image" Target="media/image5.gif"/><Relationship Id="rId31" Type="http://schemas.openxmlformats.org/officeDocument/2006/relationships/oleObject" Target="embeddings/oleObject14.bin"/><Relationship Id="rId44" Type="http://schemas.microsoft.com/office/2011/relationships/people" Target="people.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2.wmf"/><Relationship Id="rId22" Type="http://schemas.openxmlformats.org/officeDocument/2006/relationships/image" Target="media/image7.wmf"/><Relationship Id="rId27" Type="http://schemas.openxmlformats.org/officeDocument/2006/relationships/oleObject" Target="embeddings/oleObject12.bin"/><Relationship Id="rId30" Type="http://schemas.openxmlformats.org/officeDocument/2006/relationships/image" Target="media/image11.wmf"/><Relationship Id="rId35" Type="http://schemas.openxmlformats.org/officeDocument/2006/relationships/oleObject" Target="embeddings/oleObject16.bin"/><Relationship Id="rId43" Type="http://schemas.openxmlformats.org/officeDocument/2006/relationships/fontTable" Target="fontTable.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5.bin"/><Relationship Id="rId17" Type="http://schemas.openxmlformats.org/officeDocument/2006/relationships/image" Target="media/image3.png"/><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5.wmf"/><Relationship Id="rId20" Type="http://schemas.openxmlformats.org/officeDocument/2006/relationships/image" Target="media/image6.wmf"/><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FJ5Wo05cOFQ046v5n4YhNKmzFA==">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dcterms:created xsi:type="dcterms:W3CDTF">2024-01-07T17:04:00Z</dcterms:created>
  <dcterms:modified xsi:type="dcterms:W3CDTF">2024-08-16T04:25:00Z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lpwstr>true</vt:lpwstr>
  </property>
</Properties>
</file>